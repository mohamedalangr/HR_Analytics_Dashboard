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CAA39" w14:textId="5D2A55FD" w:rsidR="008856BA" w:rsidRPr="00070E92" w:rsidRDefault="00353CFC" w:rsidP="00353CFC">
      <w:pPr>
        <w:jc w:val="center"/>
        <w:rPr>
          <w:rFonts w:asciiTheme="majorBidi" w:hAnsiTheme="majorBidi" w:cstheme="majorBidi"/>
          <w:b/>
          <w:bCs/>
          <w:sz w:val="40"/>
          <w:szCs w:val="40"/>
        </w:rPr>
      </w:pPr>
      <w:r w:rsidRPr="00070E92">
        <w:rPr>
          <w:rFonts w:asciiTheme="majorBidi" w:hAnsiTheme="majorBidi" w:cstheme="majorBidi"/>
          <w:b/>
          <w:bCs/>
          <w:sz w:val="40"/>
          <w:szCs w:val="40"/>
        </w:rPr>
        <w:t>HR Analytics Dashboard</w:t>
      </w:r>
    </w:p>
    <w:p w14:paraId="58C5D4F1" w14:textId="77777777" w:rsidR="00DD151A" w:rsidRDefault="00DD151A" w:rsidP="00DD151A">
      <w:pPr>
        <w:pStyle w:val="Heading3"/>
      </w:pPr>
      <w:r>
        <w:t>1. Project Overview</w:t>
      </w:r>
    </w:p>
    <w:p w14:paraId="34B28AC5" w14:textId="77777777" w:rsidR="00DD151A" w:rsidRDefault="00DD151A" w:rsidP="00DD151A">
      <w:pPr>
        <w:pStyle w:val="NormalWeb"/>
      </w:pPr>
      <w:r>
        <w:rPr>
          <w:b/>
          <w:bCs/>
        </w:rPr>
        <w:t>Project Title:</w:t>
      </w:r>
      <w:r>
        <w:t xml:space="preserve"> HR Analytics: Understanding Employee Attrition </w:t>
      </w:r>
    </w:p>
    <w:p w14:paraId="69CAE307" w14:textId="77777777" w:rsidR="00DD151A" w:rsidRDefault="00DD151A" w:rsidP="00DD151A">
      <w:pPr>
        <w:pStyle w:val="NormalWeb"/>
      </w:pPr>
      <w:r>
        <w:rPr>
          <w:b/>
          <w:bCs/>
        </w:rPr>
        <w:t>Authors:</w:t>
      </w:r>
      <w:r>
        <w:t xml:space="preserve"> Mohamed Fathy, Mohamed Haitham </w:t>
      </w:r>
    </w:p>
    <w:p w14:paraId="216F617C" w14:textId="77777777" w:rsidR="00DD151A" w:rsidRDefault="00DD151A" w:rsidP="00DD151A">
      <w:pPr>
        <w:pStyle w:val="NormalWeb"/>
      </w:pPr>
      <w:r>
        <w:rPr>
          <w:b/>
          <w:bCs/>
        </w:rPr>
        <w:t>Date:</w:t>
      </w:r>
      <w:r>
        <w:t xml:space="preserve"> August 12, 2025 </w:t>
      </w:r>
    </w:p>
    <w:p w14:paraId="664B0241" w14:textId="264E35B7" w:rsidR="00DD151A" w:rsidRDefault="00DD151A" w:rsidP="00DD151A">
      <w:pPr>
        <w:pStyle w:val="NormalWeb"/>
      </w:pPr>
      <w:r>
        <w:rPr>
          <w:b/>
          <w:bCs/>
        </w:rPr>
        <w:t>Version:</w:t>
      </w:r>
      <w:r>
        <w:t xml:space="preserve"> v1.0</w:t>
      </w:r>
    </w:p>
    <w:p w14:paraId="388711DE" w14:textId="48FB87C5" w:rsidR="00DD151A" w:rsidRDefault="00DD151A" w:rsidP="00DD151A">
      <w:pPr>
        <w:pStyle w:val="NormalWeb"/>
      </w:pPr>
      <w:r>
        <w:rPr>
          <w:b/>
          <w:bCs/>
        </w:rPr>
        <w:t>Stakeholders:</w:t>
      </w:r>
      <w:r>
        <w:t xml:space="preserve"> Human Resources Department, Management, Data Science Team</w:t>
      </w:r>
    </w:p>
    <w:p w14:paraId="30C55634" w14:textId="77777777" w:rsidR="00DD151A" w:rsidRDefault="00DD151A" w:rsidP="00DD151A">
      <w:pPr>
        <w:pStyle w:val="NormalWeb"/>
      </w:pPr>
      <w:r>
        <w:t>This document provides a comprehensive technical guide for the HR Analytics project, including code snippets from the core scripts. Its purpose is to detail the methodology, code, and insights derived from an analysis of employee attrition data, ensuring the reproducibility and transparency of the findings.</w:t>
      </w:r>
    </w:p>
    <w:p w14:paraId="7BB9F87B" w14:textId="77777777" w:rsidR="002A550B" w:rsidRDefault="002A550B" w:rsidP="002A550B">
      <w:pPr>
        <w:pStyle w:val="NormalWeb"/>
        <w:ind w:left="360"/>
        <w:rPr>
          <w:b/>
          <w:bCs/>
        </w:rPr>
      </w:pPr>
    </w:p>
    <w:p w14:paraId="04716B10" w14:textId="77777777" w:rsidR="009C4C7A" w:rsidRDefault="009C4C7A" w:rsidP="009C4C7A">
      <w:pPr>
        <w:pStyle w:val="Heading3"/>
      </w:pPr>
      <w:r>
        <w:t>2. Business Objective</w:t>
      </w:r>
    </w:p>
    <w:p w14:paraId="0E24F897" w14:textId="77777777" w:rsidR="009C4C7A" w:rsidRDefault="009C4C7A" w:rsidP="009C4C7A">
      <w:pPr>
        <w:pStyle w:val="NormalWeb"/>
      </w:pPr>
      <w:r>
        <w:t>The primary goal of this project is to analyze employee attrition within an organization. By identifying the key factors that contribute to employees leaving, this analysis provides the Human Resources and management teams with data-driven insights. These insights can be used to develop targeted strategies for improving employee retention, enhancing job satisfaction, and ultimately reducing operational costs associated with high turnover.</w:t>
      </w:r>
    </w:p>
    <w:p w14:paraId="04CCD559" w14:textId="77777777" w:rsidR="002A550B" w:rsidRDefault="002A550B" w:rsidP="00D25A90">
      <w:pPr>
        <w:pStyle w:val="NormalWeb"/>
      </w:pPr>
    </w:p>
    <w:p w14:paraId="700F1744" w14:textId="77777777" w:rsidR="003A490F" w:rsidRPr="003A490F" w:rsidRDefault="003A490F" w:rsidP="003A490F">
      <w:pPr>
        <w:spacing w:before="100" w:beforeAutospacing="1" w:after="100" w:afterAutospacing="1" w:line="240" w:lineRule="auto"/>
        <w:outlineLvl w:val="2"/>
        <w:rPr>
          <w:rFonts w:ascii="Times New Roman" w:eastAsia="Times New Roman" w:hAnsi="Times New Roman" w:cs="Times New Roman"/>
          <w:b/>
          <w:bCs/>
          <w:sz w:val="27"/>
          <w:szCs w:val="27"/>
        </w:rPr>
      </w:pPr>
      <w:r w:rsidRPr="003A490F">
        <w:rPr>
          <w:rFonts w:ascii="Times New Roman" w:eastAsia="Times New Roman" w:hAnsi="Times New Roman" w:cs="Times New Roman"/>
          <w:b/>
          <w:bCs/>
          <w:sz w:val="27"/>
          <w:szCs w:val="27"/>
        </w:rPr>
        <w:t>3. Data Provenance &amp; Description</w:t>
      </w:r>
    </w:p>
    <w:p w14:paraId="0DFC8D1C" w14:textId="77777777" w:rsidR="003A490F" w:rsidRPr="003A490F" w:rsidRDefault="003A490F" w:rsidP="003A490F">
      <w:pPr>
        <w:spacing w:before="100" w:beforeAutospacing="1" w:after="100" w:afterAutospacing="1" w:line="240" w:lineRule="auto"/>
        <w:outlineLvl w:val="3"/>
        <w:rPr>
          <w:rFonts w:ascii="Times New Roman" w:eastAsia="Times New Roman" w:hAnsi="Times New Roman" w:cs="Times New Roman"/>
          <w:b/>
          <w:bCs/>
          <w:sz w:val="24"/>
          <w:szCs w:val="24"/>
        </w:rPr>
      </w:pPr>
      <w:r w:rsidRPr="003A490F">
        <w:rPr>
          <w:rFonts w:ascii="Times New Roman" w:eastAsia="Times New Roman" w:hAnsi="Times New Roman" w:cs="Times New Roman"/>
          <w:b/>
          <w:bCs/>
          <w:sz w:val="24"/>
          <w:szCs w:val="24"/>
        </w:rPr>
        <w:t>3.1 Data Source</w:t>
      </w:r>
    </w:p>
    <w:p w14:paraId="2CBE12F6" w14:textId="77777777" w:rsidR="003A490F" w:rsidRPr="003A490F" w:rsidRDefault="003A490F" w:rsidP="003A490F">
      <w:pPr>
        <w:spacing w:before="100" w:beforeAutospacing="1" w:after="100" w:afterAutospacing="1" w:line="240" w:lineRule="auto"/>
        <w:rPr>
          <w:rFonts w:ascii="Times New Roman" w:eastAsia="Times New Roman" w:hAnsi="Times New Roman" w:cs="Times New Roman"/>
          <w:sz w:val="24"/>
          <w:szCs w:val="24"/>
        </w:rPr>
      </w:pPr>
      <w:r w:rsidRPr="003A490F">
        <w:rPr>
          <w:rFonts w:ascii="Times New Roman" w:eastAsia="Times New Roman" w:hAnsi="Times New Roman" w:cs="Times New Roman"/>
          <w:sz w:val="24"/>
          <w:szCs w:val="24"/>
        </w:rPr>
        <w:t xml:space="preserve">The dataset for this project was obtained from a public repository on Kaggle. The raw data is stored in the file </w:t>
      </w:r>
      <w:r w:rsidRPr="003A490F">
        <w:rPr>
          <w:rFonts w:ascii="Courier New" w:eastAsia="Times New Roman" w:hAnsi="Courier New" w:cs="Courier New"/>
          <w:sz w:val="20"/>
          <w:szCs w:val="20"/>
        </w:rPr>
        <w:t>HR Analytics.csv</w:t>
      </w:r>
      <w:r w:rsidRPr="003A490F">
        <w:rPr>
          <w:rFonts w:ascii="Times New Roman" w:eastAsia="Times New Roman" w:hAnsi="Times New Roman" w:cs="Times New Roman"/>
          <w:sz w:val="24"/>
          <w:szCs w:val="24"/>
        </w:rPr>
        <w:t>.</w:t>
      </w:r>
    </w:p>
    <w:p w14:paraId="12EA2C28" w14:textId="77777777" w:rsidR="003A490F" w:rsidRPr="003A490F" w:rsidRDefault="003A490F" w:rsidP="003A490F">
      <w:pPr>
        <w:spacing w:before="100" w:beforeAutospacing="1" w:after="100" w:afterAutospacing="1" w:line="240" w:lineRule="auto"/>
        <w:outlineLvl w:val="3"/>
        <w:rPr>
          <w:rFonts w:ascii="Times New Roman" w:eastAsia="Times New Roman" w:hAnsi="Times New Roman" w:cs="Times New Roman"/>
          <w:b/>
          <w:bCs/>
          <w:sz w:val="24"/>
          <w:szCs w:val="24"/>
        </w:rPr>
      </w:pPr>
      <w:r w:rsidRPr="003A490F">
        <w:rPr>
          <w:rFonts w:ascii="Times New Roman" w:eastAsia="Times New Roman" w:hAnsi="Times New Roman" w:cs="Times New Roman"/>
          <w:b/>
          <w:bCs/>
          <w:sz w:val="24"/>
          <w:szCs w:val="24"/>
        </w:rPr>
        <w:t>3.2 Dataset Details</w:t>
      </w:r>
    </w:p>
    <w:p w14:paraId="3CACA444" w14:textId="77777777" w:rsidR="003A490F" w:rsidRPr="003A490F" w:rsidRDefault="003A490F" w:rsidP="003A49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490F">
        <w:rPr>
          <w:rFonts w:ascii="Times New Roman" w:eastAsia="Times New Roman" w:hAnsi="Times New Roman" w:cs="Times New Roman"/>
          <w:b/>
          <w:bCs/>
          <w:sz w:val="24"/>
          <w:szCs w:val="24"/>
        </w:rPr>
        <w:t>Original File:</w:t>
      </w:r>
      <w:r w:rsidRPr="003A490F">
        <w:rPr>
          <w:rFonts w:ascii="Times New Roman" w:eastAsia="Times New Roman" w:hAnsi="Times New Roman" w:cs="Times New Roman"/>
          <w:sz w:val="24"/>
          <w:szCs w:val="24"/>
        </w:rPr>
        <w:t xml:space="preserve"> </w:t>
      </w:r>
      <w:r w:rsidRPr="003A490F">
        <w:rPr>
          <w:rFonts w:ascii="Courier New" w:eastAsia="Times New Roman" w:hAnsi="Courier New" w:cs="Courier New"/>
          <w:sz w:val="20"/>
          <w:szCs w:val="20"/>
        </w:rPr>
        <w:t>HR Analytics.csv</w:t>
      </w:r>
    </w:p>
    <w:p w14:paraId="4626A536" w14:textId="77777777" w:rsidR="003A490F" w:rsidRPr="003A490F" w:rsidRDefault="003A490F" w:rsidP="003A49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490F">
        <w:rPr>
          <w:rFonts w:ascii="Times New Roman" w:eastAsia="Times New Roman" w:hAnsi="Times New Roman" w:cs="Times New Roman"/>
          <w:b/>
          <w:bCs/>
          <w:sz w:val="24"/>
          <w:szCs w:val="24"/>
        </w:rPr>
        <w:t>Cleaned File:</w:t>
      </w:r>
      <w:r w:rsidRPr="003A490F">
        <w:rPr>
          <w:rFonts w:ascii="Times New Roman" w:eastAsia="Times New Roman" w:hAnsi="Times New Roman" w:cs="Times New Roman"/>
          <w:sz w:val="24"/>
          <w:szCs w:val="24"/>
        </w:rPr>
        <w:t xml:space="preserve"> </w:t>
      </w:r>
      <w:r w:rsidRPr="003A490F">
        <w:rPr>
          <w:rFonts w:ascii="Courier New" w:eastAsia="Times New Roman" w:hAnsi="Courier New" w:cs="Courier New"/>
          <w:sz w:val="20"/>
          <w:szCs w:val="20"/>
        </w:rPr>
        <w:t>HR_Analytics_Clean.csv</w:t>
      </w:r>
    </w:p>
    <w:p w14:paraId="539CE0A8" w14:textId="77777777" w:rsidR="003A490F" w:rsidRPr="003A490F" w:rsidRDefault="003A490F" w:rsidP="003A49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490F">
        <w:rPr>
          <w:rFonts w:ascii="Times New Roman" w:eastAsia="Times New Roman" w:hAnsi="Times New Roman" w:cs="Times New Roman"/>
          <w:b/>
          <w:bCs/>
          <w:sz w:val="24"/>
          <w:szCs w:val="24"/>
        </w:rPr>
        <w:t>Initial Size:</w:t>
      </w:r>
      <w:r w:rsidRPr="003A490F">
        <w:rPr>
          <w:rFonts w:ascii="Times New Roman" w:eastAsia="Times New Roman" w:hAnsi="Times New Roman" w:cs="Times New Roman"/>
          <w:sz w:val="24"/>
          <w:szCs w:val="24"/>
        </w:rPr>
        <w:t xml:space="preserve"> The raw dataset contains 1,470 rows and 35 columns.</w:t>
      </w:r>
    </w:p>
    <w:p w14:paraId="44637748" w14:textId="77777777" w:rsidR="003A490F" w:rsidRPr="003A490F" w:rsidRDefault="003A490F" w:rsidP="003A49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490F">
        <w:rPr>
          <w:rFonts w:ascii="Times New Roman" w:eastAsia="Times New Roman" w:hAnsi="Times New Roman" w:cs="Times New Roman"/>
          <w:b/>
          <w:bCs/>
          <w:sz w:val="24"/>
          <w:szCs w:val="24"/>
        </w:rPr>
        <w:t>Key Columns:</w:t>
      </w:r>
      <w:r w:rsidRPr="003A490F">
        <w:rPr>
          <w:rFonts w:ascii="Times New Roman" w:eastAsia="Times New Roman" w:hAnsi="Times New Roman" w:cs="Times New Roman"/>
          <w:sz w:val="24"/>
          <w:szCs w:val="24"/>
        </w:rPr>
        <w:t xml:space="preserve"> The dataset includes a wide range of features, from employee demographics (</w:t>
      </w:r>
      <w:r w:rsidRPr="003A490F">
        <w:rPr>
          <w:rFonts w:ascii="Courier New" w:eastAsia="Times New Roman" w:hAnsi="Courier New" w:cs="Courier New"/>
          <w:sz w:val="20"/>
          <w:szCs w:val="20"/>
        </w:rPr>
        <w:t>Age</w:t>
      </w:r>
      <w:r w:rsidRPr="003A490F">
        <w:rPr>
          <w:rFonts w:ascii="Times New Roman" w:eastAsia="Times New Roman" w:hAnsi="Times New Roman" w:cs="Times New Roman"/>
          <w:sz w:val="24"/>
          <w:szCs w:val="24"/>
        </w:rPr>
        <w:t xml:space="preserve">, </w:t>
      </w:r>
      <w:r w:rsidRPr="003A490F">
        <w:rPr>
          <w:rFonts w:ascii="Courier New" w:eastAsia="Times New Roman" w:hAnsi="Courier New" w:cs="Courier New"/>
          <w:sz w:val="20"/>
          <w:szCs w:val="20"/>
        </w:rPr>
        <w:t>Gender</w:t>
      </w:r>
      <w:r w:rsidRPr="003A490F">
        <w:rPr>
          <w:rFonts w:ascii="Times New Roman" w:eastAsia="Times New Roman" w:hAnsi="Times New Roman" w:cs="Times New Roman"/>
          <w:sz w:val="24"/>
          <w:szCs w:val="24"/>
        </w:rPr>
        <w:t xml:space="preserve">, </w:t>
      </w:r>
      <w:r w:rsidRPr="003A490F">
        <w:rPr>
          <w:rFonts w:ascii="Courier New" w:eastAsia="Times New Roman" w:hAnsi="Courier New" w:cs="Courier New"/>
          <w:sz w:val="20"/>
          <w:szCs w:val="20"/>
        </w:rPr>
        <w:t>MaritalStatus</w:t>
      </w:r>
      <w:r w:rsidRPr="003A490F">
        <w:rPr>
          <w:rFonts w:ascii="Times New Roman" w:eastAsia="Times New Roman" w:hAnsi="Times New Roman" w:cs="Times New Roman"/>
          <w:sz w:val="24"/>
          <w:szCs w:val="24"/>
        </w:rPr>
        <w:t>), job-related information (</w:t>
      </w:r>
      <w:r w:rsidRPr="003A490F">
        <w:rPr>
          <w:rFonts w:ascii="Courier New" w:eastAsia="Times New Roman" w:hAnsi="Courier New" w:cs="Courier New"/>
          <w:sz w:val="20"/>
          <w:szCs w:val="20"/>
        </w:rPr>
        <w:t>Department</w:t>
      </w:r>
      <w:r w:rsidRPr="003A490F">
        <w:rPr>
          <w:rFonts w:ascii="Times New Roman" w:eastAsia="Times New Roman" w:hAnsi="Times New Roman" w:cs="Times New Roman"/>
          <w:sz w:val="24"/>
          <w:szCs w:val="24"/>
        </w:rPr>
        <w:t xml:space="preserve">, </w:t>
      </w:r>
      <w:r w:rsidRPr="003A490F">
        <w:rPr>
          <w:rFonts w:ascii="Courier New" w:eastAsia="Times New Roman" w:hAnsi="Courier New" w:cs="Courier New"/>
          <w:sz w:val="20"/>
          <w:szCs w:val="20"/>
        </w:rPr>
        <w:lastRenderedPageBreak/>
        <w:t>JobRole</w:t>
      </w:r>
      <w:r w:rsidRPr="003A490F">
        <w:rPr>
          <w:rFonts w:ascii="Times New Roman" w:eastAsia="Times New Roman" w:hAnsi="Times New Roman" w:cs="Times New Roman"/>
          <w:sz w:val="24"/>
          <w:szCs w:val="24"/>
        </w:rPr>
        <w:t xml:space="preserve">, </w:t>
      </w:r>
      <w:r w:rsidRPr="003A490F">
        <w:rPr>
          <w:rFonts w:ascii="Courier New" w:eastAsia="Times New Roman" w:hAnsi="Courier New" w:cs="Courier New"/>
          <w:sz w:val="20"/>
          <w:szCs w:val="20"/>
        </w:rPr>
        <w:t>MonthlyIncome</w:t>
      </w:r>
      <w:r w:rsidRPr="003A490F">
        <w:rPr>
          <w:rFonts w:ascii="Times New Roman" w:eastAsia="Times New Roman" w:hAnsi="Times New Roman" w:cs="Times New Roman"/>
          <w:sz w:val="24"/>
          <w:szCs w:val="24"/>
        </w:rPr>
        <w:t xml:space="preserve">, </w:t>
      </w:r>
      <w:r w:rsidRPr="003A490F">
        <w:rPr>
          <w:rFonts w:ascii="Courier New" w:eastAsia="Times New Roman" w:hAnsi="Courier New" w:cs="Courier New"/>
          <w:sz w:val="20"/>
          <w:szCs w:val="20"/>
        </w:rPr>
        <w:t>JobLevel</w:t>
      </w:r>
      <w:r w:rsidRPr="003A490F">
        <w:rPr>
          <w:rFonts w:ascii="Times New Roman" w:eastAsia="Times New Roman" w:hAnsi="Times New Roman" w:cs="Times New Roman"/>
          <w:sz w:val="24"/>
          <w:szCs w:val="24"/>
        </w:rPr>
        <w:t>), to satisfaction metrics (</w:t>
      </w:r>
      <w:r w:rsidRPr="003A490F">
        <w:rPr>
          <w:rFonts w:ascii="Courier New" w:eastAsia="Times New Roman" w:hAnsi="Courier New" w:cs="Courier New"/>
          <w:sz w:val="20"/>
          <w:szCs w:val="20"/>
        </w:rPr>
        <w:t>JobSatisfaction</w:t>
      </w:r>
      <w:r w:rsidRPr="003A490F">
        <w:rPr>
          <w:rFonts w:ascii="Times New Roman" w:eastAsia="Times New Roman" w:hAnsi="Times New Roman" w:cs="Times New Roman"/>
          <w:sz w:val="24"/>
          <w:szCs w:val="24"/>
        </w:rPr>
        <w:t xml:space="preserve">, </w:t>
      </w:r>
      <w:r w:rsidRPr="003A490F">
        <w:rPr>
          <w:rFonts w:ascii="Courier New" w:eastAsia="Times New Roman" w:hAnsi="Courier New" w:cs="Courier New"/>
          <w:sz w:val="20"/>
          <w:szCs w:val="20"/>
        </w:rPr>
        <w:t>WorkLifeBalance</w:t>
      </w:r>
      <w:r w:rsidRPr="003A490F">
        <w:rPr>
          <w:rFonts w:ascii="Times New Roman" w:eastAsia="Times New Roman" w:hAnsi="Times New Roman" w:cs="Times New Roman"/>
          <w:sz w:val="24"/>
          <w:szCs w:val="24"/>
        </w:rPr>
        <w:t xml:space="preserve">). The target variable is </w:t>
      </w:r>
      <w:r w:rsidRPr="003A490F">
        <w:rPr>
          <w:rFonts w:ascii="Courier New" w:eastAsia="Times New Roman" w:hAnsi="Courier New" w:cs="Courier New"/>
          <w:sz w:val="20"/>
          <w:szCs w:val="20"/>
        </w:rPr>
        <w:t>Attrition</w:t>
      </w:r>
      <w:r w:rsidRPr="003A490F">
        <w:rPr>
          <w:rFonts w:ascii="Times New Roman" w:eastAsia="Times New Roman" w:hAnsi="Times New Roman" w:cs="Times New Roman"/>
          <w:sz w:val="24"/>
          <w:szCs w:val="24"/>
        </w:rPr>
        <w:t>, a binary flag indicating whether an employee has left the company.</w:t>
      </w:r>
    </w:p>
    <w:p w14:paraId="44972D2D" w14:textId="77777777" w:rsidR="00FC7BD1" w:rsidRDefault="00FC7BD1" w:rsidP="00FC7BD1">
      <w:pPr>
        <w:spacing w:before="100" w:beforeAutospacing="1" w:after="100" w:afterAutospacing="1" w:line="240" w:lineRule="auto"/>
        <w:ind w:left="360"/>
        <w:rPr>
          <w:ins w:id="0" w:author="20225004 Mohamed Fathy Elsayed Mohamed Mohamed" w:date="2025-08-12T13:42:00Z" w16du:dateUtc="2025-08-12T10:42:00Z"/>
          <w:rFonts w:ascii="Times New Roman" w:eastAsia="Times New Roman" w:hAnsi="Times New Roman" w:cs="Times New Roman"/>
          <w:sz w:val="24"/>
          <w:szCs w:val="24"/>
        </w:rPr>
      </w:pPr>
      <w:ins w:id="1" w:author="20225004 Mohamed Fathy Elsayed Mohamed Mohamed" w:date="2025-08-12T13:42:00Z" w16du:dateUtc="2025-08-12T10:42:00Z">
        <w:r w:rsidRPr="00FC7BD1">
          <w:rPr>
            <w:rFonts w:ascii="Times New Roman" w:eastAsia="Times New Roman" w:hAnsi="Times New Roman" w:cs="Times New Roman"/>
            <w:noProof/>
            <w:sz w:val="24"/>
            <w:szCs w:val="24"/>
          </w:rPr>
          <w:drawing>
            <wp:inline distT="0" distB="0" distL="0" distR="0" wp14:anchorId="660934F3" wp14:editId="0A41389B">
              <wp:extent cx="5334744" cy="6954220"/>
              <wp:effectExtent l="0" t="0" r="0" b="0"/>
              <wp:docPr id="15691208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20875" name="Picture 1" descr="A screenshot of a computer&#10;&#10;AI-generated content may be incorrect."/>
                      <pic:cNvPicPr/>
                    </pic:nvPicPr>
                    <pic:blipFill>
                      <a:blip r:embed="rId5"/>
                      <a:stretch>
                        <a:fillRect/>
                      </a:stretch>
                    </pic:blipFill>
                    <pic:spPr>
                      <a:xfrm>
                        <a:off x="0" y="0"/>
                        <a:ext cx="5334744" cy="6954220"/>
                      </a:xfrm>
                      <a:prstGeom prst="rect">
                        <a:avLst/>
                      </a:prstGeom>
                    </pic:spPr>
                  </pic:pic>
                </a:graphicData>
              </a:graphic>
            </wp:inline>
          </w:drawing>
        </w:r>
      </w:ins>
    </w:p>
    <w:p w14:paraId="76AD00EB" w14:textId="77777777" w:rsidR="00AA5C68" w:rsidRPr="003A490F" w:rsidRDefault="00AA5C68" w:rsidP="00FC7BD1">
      <w:pPr>
        <w:spacing w:before="100" w:beforeAutospacing="1" w:after="100" w:afterAutospacing="1" w:line="240" w:lineRule="auto"/>
        <w:ind w:left="360"/>
        <w:rPr>
          <w:ins w:id="2" w:author="20225004 Mohamed Fathy Elsayed Mohamed Mohamed" w:date="2025-08-12T13:42:00Z" w16du:dateUtc="2025-08-12T10:42:00Z"/>
          <w:rFonts w:ascii="Times New Roman" w:eastAsia="Times New Roman" w:hAnsi="Times New Roman" w:cs="Times New Roman"/>
          <w:sz w:val="24"/>
          <w:szCs w:val="24"/>
        </w:rPr>
      </w:pPr>
    </w:p>
    <w:p w14:paraId="5D0F11DA" w14:textId="77777777" w:rsidR="008C4ABC" w:rsidRPr="008C4ABC" w:rsidRDefault="008C4ABC" w:rsidP="008C4ABC">
      <w:pPr>
        <w:spacing w:before="100" w:beforeAutospacing="1" w:after="100" w:afterAutospacing="1" w:line="240" w:lineRule="auto"/>
        <w:outlineLvl w:val="2"/>
        <w:rPr>
          <w:rFonts w:ascii="Times New Roman" w:eastAsia="Times New Roman" w:hAnsi="Times New Roman" w:cs="Times New Roman"/>
          <w:b/>
          <w:bCs/>
          <w:sz w:val="27"/>
          <w:szCs w:val="27"/>
        </w:rPr>
      </w:pPr>
      <w:r w:rsidRPr="008C4ABC">
        <w:rPr>
          <w:rFonts w:ascii="Times New Roman" w:eastAsia="Times New Roman" w:hAnsi="Times New Roman" w:cs="Times New Roman"/>
          <w:b/>
          <w:bCs/>
          <w:sz w:val="27"/>
          <w:szCs w:val="27"/>
        </w:rPr>
        <w:lastRenderedPageBreak/>
        <w:t>4. Analysis Methodology</w:t>
      </w:r>
    </w:p>
    <w:p w14:paraId="262CB82E" w14:textId="03253C1F" w:rsidR="008C4ABC" w:rsidRPr="008C4ABC" w:rsidRDefault="008C4ABC" w:rsidP="008C4ABC">
      <w:pPr>
        <w:spacing w:before="100" w:beforeAutospacing="1" w:after="100" w:afterAutospacing="1" w:line="240" w:lineRule="auto"/>
        <w:rPr>
          <w:rFonts w:ascii="Times New Roman" w:eastAsia="Times New Roman" w:hAnsi="Times New Roman" w:cs="Times New Roman"/>
          <w:sz w:val="24"/>
          <w:szCs w:val="24"/>
        </w:rPr>
      </w:pPr>
      <w:r w:rsidRPr="008C4ABC">
        <w:rPr>
          <w:rFonts w:ascii="Times New Roman" w:eastAsia="Times New Roman" w:hAnsi="Times New Roman" w:cs="Times New Roman"/>
          <w:sz w:val="24"/>
          <w:szCs w:val="24"/>
        </w:rPr>
        <w:t>The analysis pipeline was executed in a Jupyter Notebook (</w:t>
      </w:r>
      <w:r w:rsidRPr="008C4ABC">
        <w:rPr>
          <w:rFonts w:ascii="Courier New" w:eastAsia="Times New Roman" w:hAnsi="Courier New" w:cs="Courier New"/>
          <w:sz w:val="20"/>
          <w:szCs w:val="20"/>
        </w:rPr>
        <w:t>DA_Project_PRE.ipynb</w:t>
      </w:r>
      <w:r w:rsidRPr="008C4ABC">
        <w:rPr>
          <w:rFonts w:ascii="Times New Roman" w:eastAsia="Times New Roman" w:hAnsi="Times New Roman" w:cs="Times New Roman"/>
          <w:sz w:val="24"/>
          <w:szCs w:val="24"/>
        </w:rPr>
        <w:t>) and the results were deployed in a Streamlit application (</w:t>
      </w:r>
      <w:r w:rsidRPr="008C4ABC">
        <w:rPr>
          <w:rFonts w:ascii="Courier New" w:eastAsia="Times New Roman" w:hAnsi="Courier New" w:cs="Courier New"/>
          <w:sz w:val="20"/>
          <w:szCs w:val="20"/>
        </w:rPr>
        <w:t>app.py</w:t>
      </w:r>
      <w:r w:rsidRPr="008C4ABC">
        <w:rPr>
          <w:rFonts w:ascii="Times New Roman" w:eastAsia="Times New Roman" w:hAnsi="Times New Roman" w:cs="Times New Roman"/>
          <w:sz w:val="24"/>
          <w:szCs w:val="24"/>
        </w:rPr>
        <w:t>).</w:t>
      </w:r>
      <w:ins w:id="3" w:author="20225004 Mohamed Fathy Elsayed Mohamed Mohamed" w:date="2025-08-12T13:42:00Z" w16du:dateUtc="2025-08-12T10:42:00Z">
        <w:r w:rsidR="00510B61">
          <w:rPr>
            <w:rFonts w:ascii="Times New Roman" w:eastAsia="Times New Roman" w:hAnsi="Times New Roman" w:cs="Times New Roman"/>
            <w:sz w:val="24"/>
            <w:szCs w:val="24"/>
          </w:rPr>
          <w:t xml:space="preserve"> Scripted in Python in VS Code IDE.</w:t>
        </w:r>
      </w:ins>
    </w:p>
    <w:p w14:paraId="1CA28A57" w14:textId="77777777" w:rsidR="008C4ABC" w:rsidRPr="008C4ABC" w:rsidRDefault="008C4ABC" w:rsidP="008C4ABC">
      <w:pPr>
        <w:spacing w:before="100" w:beforeAutospacing="1" w:after="100" w:afterAutospacing="1" w:line="240" w:lineRule="auto"/>
        <w:outlineLvl w:val="3"/>
        <w:rPr>
          <w:rFonts w:ascii="Times New Roman" w:eastAsia="Times New Roman" w:hAnsi="Times New Roman" w:cs="Times New Roman"/>
          <w:b/>
          <w:bCs/>
          <w:sz w:val="24"/>
          <w:szCs w:val="24"/>
        </w:rPr>
      </w:pPr>
      <w:r w:rsidRPr="008C4ABC">
        <w:rPr>
          <w:rFonts w:ascii="Times New Roman" w:eastAsia="Times New Roman" w:hAnsi="Times New Roman" w:cs="Times New Roman"/>
          <w:b/>
          <w:bCs/>
          <w:sz w:val="24"/>
          <w:szCs w:val="24"/>
        </w:rPr>
        <w:t>4.1 Data Preprocessing</w:t>
      </w:r>
    </w:p>
    <w:p w14:paraId="22A1E5FA" w14:textId="77777777" w:rsidR="008C4ABC" w:rsidRPr="008C4ABC" w:rsidRDefault="008C4ABC" w:rsidP="008C4ABC">
      <w:pPr>
        <w:spacing w:before="100" w:beforeAutospacing="1" w:after="100" w:afterAutospacing="1" w:line="240" w:lineRule="auto"/>
        <w:rPr>
          <w:rFonts w:ascii="Times New Roman" w:eastAsia="Times New Roman" w:hAnsi="Times New Roman" w:cs="Times New Roman"/>
          <w:sz w:val="24"/>
          <w:szCs w:val="24"/>
        </w:rPr>
      </w:pPr>
      <w:r w:rsidRPr="008C4ABC">
        <w:rPr>
          <w:rFonts w:ascii="Times New Roman" w:eastAsia="Times New Roman" w:hAnsi="Times New Roman" w:cs="Times New Roman"/>
          <w:sz w:val="24"/>
          <w:szCs w:val="24"/>
        </w:rPr>
        <w:t>The raw data required significant cleaning and transformation to prepare it for analysis and modeling.</w:t>
      </w:r>
    </w:p>
    <w:p w14:paraId="38006E67" w14:textId="77777777" w:rsidR="008C4ABC" w:rsidRPr="008C4ABC" w:rsidRDefault="008C4ABC" w:rsidP="008C4A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4ABC">
        <w:rPr>
          <w:rFonts w:ascii="Times New Roman" w:eastAsia="Times New Roman" w:hAnsi="Times New Roman" w:cs="Times New Roman"/>
          <w:b/>
          <w:bCs/>
          <w:sz w:val="24"/>
          <w:szCs w:val="24"/>
        </w:rPr>
        <w:t>Non-Informative Column Removal:</w:t>
      </w:r>
      <w:r w:rsidRPr="008C4ABC">
        <w:rPr>
          <w:rFonts w:ascii="Times New Roman" w:eastAsia="Times New Roman" w:hAnsi="Times New Roman" w:cs="Times New Roman"/>
          <w:sz w:val="24"/>
          <w:szCs w:val="24"/>
        </w:rPr>
        <w:t xml:space="preserve"> Columns with a single unique value (</w:t>
      </w:r>
      <w:r w:rsidRPr="008C4ABC">
        <w:rPr>
          <w:rFonts w:ascii="Courier New" w:eastAsia="Times New Roman" w:hAnsi="Courier New" w:cs="Courier New"/>
          <w:sz w:val="20"/>
          <w:szCs w:val="20"/>
        </w:rPr>
        <w:t>EmployeeCount</w:t>
      </w:r>
      <w:r w:rsidRPr="008C4ABC">
        <w:rPr>
          <w:rFonts w:ascii="Times New Roman" w:eastAsia="Times New Roman" w:hAnsi="Times New Roman" w:cs="Times New Roman"/>
          <w:sz w:val="24"/>
          <w:szCs w:val="24"/>
        </w:rPr>
        <w:t xml:space="preserve">, </w:t>
      </w:r>
      <w:r w:rsidRPr="008C4ABC">
        <w:rPr>
          <w:rFonts w:ascii="Courier New" w:eastAsia="Times New Roman" w:hAnsi="Courier New" w:cs="Courier New"/>
          <w:sz w:val="20"/>
          <w:szCs w:val="20"/>
        </w:rPr>
        <w:t>Over18</w:t>
      </w:r>
      <w:r w:rsidRPr="008C4ABC">
        <w:rPr>
          <w:rFonts w:ascii="Times New Roman" w:eastAsia="Times New Roman" w:hAnsi="Times New Roman" w:cs="Times New Roman"/>
          <w:sz w:val="24"/>
          <w:szCs w:val="24"/>
        </w:rPr>
        <w:t xml:space="preserve">, </w:t>
      </w:r>
      <w:r w:rsidRPr="008C4ABC">
        <w:rPr>
          <w:rFonts w:ascii="Courier New" w:eastAsia="Times New Roman" w:hAnsi="Courier New" w:cs="Courier New"/>
          <w:sz w:val="20"/>
          <w:szCs w:val="20"/>
        </w:rPr>
        <w:t>StandardHours</w:t>
      </w:r>
      <w:r w:rsidRPr="008C4ABC">
        <w:rPr>
          <w:rFonts w:ascii="Times New Roman" w:eastAsia="Times New Roman" w:hAnsi="Times New Roman" w:cs="Times New Roman"/>
          <w:sz w:val="24"/>
          <w:szCs w:val="24"/>
        </w:rPr>
        <w:t>) were dropped as they provide no predictive power.</w:t>
      </w:r>
    </w:p>
    <w:p w14:paraId="63C9CA90" w14:textId="4EB75F98" w:rsidR="005B385F" w:rsidRDefault="008C4ABC" w:rsidP="005B38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4ABC">
        <w:rPr>
          <w:rFonts w:ascii="Times New Roman" w:eastAsia="Times New Roman" w:hAnsi="Times New Roman" w:cs="Times New Roman"/>
          <w:b/>
          <w:bCs/>
          <w:sz w:val="24"/>
          <w:szCs w:val="24"/>
        </w:rPr>
        <w:t>Column Name Standardization:</w:t>
      </w:r>
      <w:r w:rsidRPr="008C4ABC">
        <w:rPr>
          <w:rFonts w:ascii="Times New Roman" w:eastAsia="Times New Roman" w:hAnsi="Times New Roman" w:cs="Times New Roman"/>
          <w:sz w:val="24"/>
          <w:szCs w:val="24"/>
        </w:rPr>
        <w:t xml:space="preserve"> Column names were cleaned by replacing spaces with underscores to improve code readability and access (e.g., </w:t>
      </w:r>
      <w:r w:rsidRPr="008C4ABC">
        <w:rPr>
          <w:rFonts w:ascii="Courier New" w:eastAsia="Times New Roman" w:hAnsi="Courier New" w:cs="Courier New"/>
          <w:sz w:val="20"/>
          <w:szCs w:val="20"/>
        </w:rPr>
        <w:t>Monthly Income</w:t>
      </w:r>
      <w:r w:rsidRPr="008C4ABC">
        <w:rPr>
          <w:rFonts w:ascii="Times New Roman" w:eastAsia="Times New Roman" w:hAnsi="Times New Roman" w:cs="Times New Roman"/>
          <w:sz w:val="24"/>
          <w:szCs w:val="24"/>
        </w:rPr>
        <w:t xml:space="preserve"> became </w:t>
      </w:r>
      <w:r w:rsidRPr="008C4ABC">
        <w:rPr>
          <w:rFonts w:ascii="Courier New" w:eastAsia="Times New Roman" w:hAnsi="Courier New" w:cs="Courier New"/>
          <w:sz w:val="20"/>
          <w:szCs w:val="20"/>
        </w:rPr>
        <w:t>Monthly_Income</w:t>
      </w:r>
      <w:r w:rsidRPr="008C4ABC">
        <w:rPr>
          <w:rFonts w:ascii="Times New Roman" w:eastAsia="Times New Roman" w:hAnsi="Times New Roman" w:cs="Times New Roman"/>
          <w:sz w:val="24"/>
          <w:szCs w:val="24"/>
        </w:rPr>
        <w:t>).</w:t>
      </w:r>
    </w:p>
    <w:p w14:paraId="4F739719" w14:textId="1EC3DD2E" w:rsidR="005B385F" w:rsidRPr="008C4ABC" w:rsidRDefault="00443C31" w:rsidP="005B385F">
      <w:pPr>
        <w:spacing w:before="100" w:beforeAutospacing="1" w:after="100" w:afterAutospacing="1" w:line="240" w:lineRule="auto"/>
        <w:ind w:left="720"/>
        <w:rPr>
          <w:rFonts w:ascii="Times New Roman" w:eastAsia="Times New Roman" w:hAnsi="Times New Roman" w:cs="Times New Roman"/>
          <w:sz w:val="24"/>
          <w:szCs w:val="24"/>
        </w:rPr>
      </w:pPr>
      <w:r w:rsidRPr="00443C31">
        <w:rPr>
          <w:rFonts w:ascii="Times New Roman" w:eastAsia="Times New Roman" w:hAnsi="Times New Roman" w:cs="Times New Roman"/>
          <w:noProof/>
          <w:sz w:val="24"/>
          <w:szCs w:val="24"/>
        </w:rPr>
        <w:drawing>
          <wp:inline distT="0" distB="0" distL="0" distR="0" wp14:anchorId="5B08FD82" wp14:editId="5304F15F">
            <wp:extent cx="5943600" cy="568325"/>
            <wp:effectExtent l="0" t="0" r="0" b="3175"/>
            <wp:docPr id="788836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36829" name=""/>
                    <pic:cNvPicPr/>
                  </pic:nvPicPr>
                  <pic:blipFill>
                    <a:blip r:embed="rId6"/>
                    <a:stretch>
                      <a:fillRect/>
                    </a:stretch>
                  </pic:blipFill>
                  <pic:spPr>
                    <a:xfrm>
                      <a:off x="0" y="0"/>
                      <a:ext cx="5943600" cy="568325"/>
                    </a:xfrm>
                    <a:prstGeom prst="rect">
                      <a:avLst/>
                    </a:prstGeom>
                  </pic:spPr>
                </pic:pic>
              </a:graphicData>
            </a:graphic>
          </wp:inline>
        </w:drawing>
      </w:r>
    </w:p>
    <w:p w14:paraId="035AD1AB" w14:textId="77777777" w:rsidR="008C4ABC" w:rsidRDefault="008C4ABC" w:rsidP="008C4A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4ABC">
        <w:rPr>
          <w:rFonts w:ascii="Times New Roman" w:eastAsia="Times New Roman" w:hAnsi="Times New Roman" w:cs="Times New Roman"/>
          <w:b/>
          <w:bCs/>
          <w:sz w:val="24"/>
          <w:szCs w:val="24"/>
        </w:rPr>
        <w:t>Missing Value Imputation:</w:t>
      </w:r>
      <w:r w:rsidRPr="008C4ABC">
        <w:rPr>
          <w:rFonts w:ascii="Times New Roman" w:eastAsia="Times New Roman" w:hAnsi="Times New Roman" w:cs="Times New Roman"/>
          <w:sz w:val="24"/>
          <w:szCs w:val="24"/>
        </w:rPr>
        <w:t xml:space="preserve"> For numeric columns with missing values (</w:t>
      </w:r>
      <w:r w:rsidRPr="008C4ABC">
        <w:rPr>
          <w:rFonts w:ascii="Courier New" w:eastAsia="Times New Roman" w:hAnsi="Courier New" w:cs="Courier New"/>
          <w:sz w:val="20"/>
          <w:szCs w:val="20"/>
        </w:rPr>
        <w:t>NumCompaniesWorked</w:t>
      </w:r>
      <w:r w:rsidRPr="008C4ABC">
        <w:rPr>
          <w:rFonts w:ascii="Times New Roman" w:eastAsia="Times New Roman" w:hAnsi="Times New Roman" w:cs="Times New Roman"/>
          <w:sz w:val="24"/>
          <w:szCs w:val="24"/>
        </w:rPr>
        <w:t xml:space="preserve">, </w:t>
      </w:r>
      <w:r w:rsidRPr="008C4ABC">
        <w:rPr>
          <w:rFonts w:ascii="Courier New" w:eastAsia="Times New Roman" w:hAnsi="Courier New" w:cs="Courier New"/>
          <w:sz w:val="20"/>
          <w:szCs w:val="20"/>
        </w:rPr>
        <w:t>YearsInCurrentRole</w:t>
      </w:r>
      <w:r w:rsidRPr="008C4ABC">
        <w:rPr>
          <w:rFonts w:ascii="Times New Roman" w:eastAsia="Times New Roman" w:hAnsi="Times New Roman" w:cs="Times New Roman"/>
          <w:sz w:val="24"/>
          <w:szCs w:val="24"/>
        </w:rPr>
        <w:t>, etc.), the missing data was imputed with the mean of the respective column.</w:t>
      </w:r>
    </w:p>
    <w:p w14:paraId="5DDE60DE" w14:textId="6FADA0B6" w:rsidR="00BA7F08" w:rsidRPr="008C4ABC" w:rsidRDefault="00BA7F08" w:rsidP="00BA7F08">
      <w:pPr>
        <w:spacing w:before="100" w:beforeAutospacing="1" w:after="100" w:afterAutospacing="1" w:line="240" w:lineRule="auto"/>
        <w:ind w:left="720"/>
        <w:rPr>
          <w:rFonts w:ascii="Times New Roman" w:eastAsia="Times New Roman" w:hAnsi="Times New Roman" w:cs="Times New Roman"/>
          <w:sz w:val="24"/>
          <w:szCs w:val="24"/>
        </w:rPr>
      </w:pPr>
      <w:r w:rsidRPr="00BA7F08">
        <w:rPr>
          <w:rFonts w:ascii="Times New Roman" w:eastAsia="Times New Roman" w:hAnsi="Times New Roman" w:cs="Times New Roman"/>
          <w:noProof/>
          <w:sz w:val="24"/>
          <w:szCs w:val="24"/>
        </w:rPr>
        <w:drawing>
          <wp:inline distT="0" distB="0" distL="0" distR="0" wp14:anchorId="72FB4FC3" wp14:editId="0C4BFC1E">
            <wp:extent cx="5943600" cy="1018540"/>
            <wp:effectExtent l="0" t="0" r="0" b="0"/>
            <wp:docPr id="657506306"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06306" name="Picture 1" descr="A computer screen shot of a computer code&#10;&#10;AI-generated content may be incorrect."/>
                    <pic:cNvPicPr/>
                  </pic:nvPicPr>
                  <pic:blipFill>
                    <a:blip r:embed="rId7"/>
                    <a:stretch>
                      <a:fillRect/>
                    </a:stretch>
                  </pic:blipFill>
                  <pic:spPr>
                    <a:xfrm>
                      <a:off x="0" y="0"/>
                      <a:ext cx="5943600" cy="1018540"/>
                    </a:xfrm>
                    <a:prstGeom prst="rect">
                      <a:avLst/>
                    </a:prstGeom>
                  </pic:spPr>
                </pic:pic>
              </a:graphicData>
            </a:graphic>
          </wp:inline>
        </w:drawing>
      </w:r>
    </w:p>
    <w:p w14:paraId="4E2A47CA" w14:textId="77777777" w:rsidR="008C4ABC" w:rsidRDefault="008C4ABC" w:rsidP="008C4A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4ABC">
        <w:rPr>
          <w:rFonts w:ascii="Times New Roman" w:eastAsia="Times New Roman" w:hAnsi="Times New Roman" w:cs="Times New Roman"/>
          <w:b/>
          <w:bCs/>
          <w:sz w:val="24"/>
          <w:szCs w:val="24"/>
        </w:rPr>
        <w:t>Feature Engineering:</w:t>
      </w:r>
      <w:r w:rsidRPr="008C4ABC">
        <w:rPr>
          <w:rFonts w:ascii="Times New Roman" w:eastAsia="Times New Roman" w:hAnsi="Times New Roman" w:cs="Times New Roman"/>
          <w:sz w:val="24"/>
          <w:szCs w:val="24"/>
        </w:rPr>
        <w:t xml:space="preserve"> A new categorical feature, </w:t>
      </w:r>
      <w:r w:rsidRPr="008C4ABC">
        <w:rPr>
          <w:rFonts w:ascii="Courier New" w:eastAsia="Times New Roman" w:hAnsi="Courier New" w:cs="Courier New"/>
          <w:sz w:val="20"/>
          <w:szCs w:val="20"/>
        </w:rPr>
        <w:t>Age_Group</w:t>
      </w:r>
      <w:r w:rsidRPr="008C4ABC">
        <w:rPr>
          <w:rFonts w:ascii="Times New Roman" w:eastAsia="Times New Roman" w:hAnsi="Times New Roman" w:cs="Times New Roman"/>
          <w:sz w:val="24"/>
          <w:szCs w:val="24"/>
        </w:rPr>
        <w:t xml:space="preserve">, was created by binning the </w:t>
      </w:r>
      <w:r w:rsidRPr="008C4ABC">
        <w:rPr>
          <w:rFonts w:ascii="Courier New" w:eastAsia="Times New Roman" w:hAnsi="Courier New" w:cs="Courier New"/>
          <w:sz w:val="20"/>
          <w:szCs w:val="20"/>
        </w:rPr>
        <w:t>Age</w:t>
      </w:r>
      <w:r w:rsidRPr="008C4ABC">
        <w:rPr>
          <w:rFonts w:ascii="Times New Roman" w:eastAsia="Times New Roman" w:hAnsi="Times New Roman" w:cs="Times New Roman"/>
          <w:sz w:val="24"/>
          <w:szCs w:val="24"/>
        </w:rPr>
        <w:t xml:space="preserve"> column into logical ranges (e.g., '20-29', '30-39', etc.).</w:t>
      </w:r>
    </w:p>
    <w:p w14:paraId="272F43CD" w14:textId="77D074A4" w:rsidR="008E196A" w:rsidRPr="008C4ABC" w:rsidRDefault="008E196A" w:rsidP="008E196A">
      <w:pPr>
        <w:spacing w:before="100" w:beforeAutospacing="1" w:after="100" w:afterAutospacing="1" w:line="240" w:lineRule="auto"/>
        <w:ind w:left="720"/>
        <w:rPr>
          <w:rFonts w:ascii="Times New Roman" w:eastAsia="Times New Roman" w:hAnsi="Times New Roman" w:cs="Times New Roman"/>
          <w:sz w:val="24"/>
          <w:szCs w:val="24"/>
        </w:rPr>
      </w:pPr>
      <w:r w:rsidRPr="008E196A">
        <w:rPr>
          <w:rFonts w:ascii="Times New Roman" w:eastAsia="Times New Roman" w:hAnsi="Times New Roman" w:cs="Times New Roman"/>
          <w:noProof/>
          <w:sz w:val="24"/>
          <w:szCs w:val="24"/>
        </w:rPr>
        <w:lastRenderedPageBreak/>
        <w:drawing>
          <wp:inline distT="0" distB="0" distL="0" distR="0" wp14:anchorId="1317AB1F" wp14:editId="7978267C">
            <wp:extent cx="5943600" cy="2138680"/>
            <wp:effectExtent l="0" t="0" r="0" b="0"/>
            <wp:docPr id="10778940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94087" name="Picture 1" descr="A screenshot of a computer&#10;&#10;AI-generated content may be incorrect."/>
                    <pic:cNvPicPr/>
                  </pic:nvPicPr>
                  <pic:blipFill>
                    <a:blip r:embed="rId8"/>
                    <a:stretch>
                      <a:fillRect/>
                    </a:stretch>
                  </pic:blipFill>
                  <pic:spPr>
                    <a:xfrm>
                      <a:off x="0" y="0"/>
                      <a:ext cx="5943600" cy="2138680"/>
                    </a:xfrm>
                    <a:prstGeom prst="rect">
                      <a:avLst/>
                    </a:prstGeom>
                  </pic:spPr>
                </pic:pic>
              </a:graphicData>
            </a:graphic>
          </wp:inline>
        </w:drawing>
      </w:r>
    </w:p>
    <w:p w14:paraId="4710F2D7" w14:textId="77777777" w:rsidR="008C4ABC" w:rsidRPr="008C4ABC" w:rsidRDefault="008C4ABC" w:rsidP="008C4A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4ABC">
        <w:rPr>
          <w:rFonts w:ascii="Times New Roman" w:eastAsia="Times New Roman" w:hAnsi="Times New Roman" w:cs="Times New Roman"/>
          <w:b/>
          <w:bCs/>
          <w:sz w:val="24"/>
          <w:szCs w:val="24"/>
        </w:rPr>
        <w:t>Categorical to Ordinal Mapping:</w:t>
      </w:r>
      <w:r w:rsidRPr="008C4ABC">
        <w:rPr>
          <w:rFonts w:ascii="Times New Roman" w:eastAsia="Times New Roman" w:hAnsi="Times New Roman" w:cs="Times New Roman"/>
          <w:sz w:val="24"/>
          <w:szCs w:val="24"/>
        </w:rPr>
        <w:t xml:space="preserve"> Several categorical features were mapped to more descriptive, human-readable labels:</w:t>
      </w:r>
    </w:p>
    <w:p w14:paraId="032328B0" w14:textId="37B55EEF" w:rsidR="009C766C" w:rsidRDefault="008C4ABC" w:rsidP="009C766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C4ABC">
        <w:rPr>
          <w:rFonts w:ascii="Courier New" w:eastAsia="Times New Roman" w:hAnsi="Courier New" w:cs="Courier New"/>
          <w:sz w:val="20"/>
          <w:szCs w:val="20"/>
        </w:rPr>
        <w:t>Education</w:t>
      </w:r>
      <w:r w:rsidRPr="008C4ABC">
        <w:rPr>
          <w:rFonts w:ascii="Times New Roman" w:eastAsia="Times New Roman" w:hAnsi="Times New Roman" w:cs="Times New Roman"/>
          <w:sz w:val="24"/>
          <w:szCs w:val="24"/>
        </w:rPr>
        <w:t xml:space="preserve">, </w:t>
      </w:r>
      <w:r w:rsidRPr="008C4ABC">
        <w:rPr>
          <w:rFonts w:ascii="Courier New" w:eastAsia="Times New Roman" w:hAnsi="Courier New" w:cs="Courier New"/>
          <w:sz w:val="20"/>
          <w:szCs w:val="20"/>
        </w:rPr>
        <w:t>EnvironmentSatisfaction</w:t>
      </w:r>
      <w:r w:rsidRPr="008C4ABC">
        <w:rPr>
          <w:rFonts w:ascii="Times New Roman" w:eastAsia="Times New Roman" w:hAnsi="Times New Roman" w:cs="Times New Roman"/>
          <w:sz w:val="24"/>
          <w:szCs w:val="24"/>
        </w:rPr>
        <w:t xml:space="preserve">, </w:t>
      </w:r>
      <w:r w:rsidRPr="008C4ABC">
        <w:rPr>
          <w:rFonts w:ascii="Courier New" w:eastAsia="Times New Roman" w:hAnsi="Courier New" w:cs="Courier New"/>
          <w:sz w:val="20"/>
          <w:szCs w:val="20"/>
        </w:rPr>
        <w:t>JobInvolvement</w:t>
      </w:r>
      <w:r w:rsidRPr="008C4ABC">
        <w:rPr>
          <w:rFonts w:ascii="Times New Roman" w:eastAsia="Times New Roman" w:hAnsi="Times New Roman" w:cs="Times New Roman"/>
          <w:sz w:val="24"/>
          <w:szCs w:val="24"/>
        </w:rPr>
        <w:t xml:space="preserve">, </w:t>
      </w:r>
      <w:r w:rsidRPr="008C4ABC">
        <w:rPr>
          <w:rFonts w:ascii="Courier New" w:eastAsia="Times New Roman" w:hAnsi="Courier New" w:cs="Courier New"/>
          <w:sz w:val="20"/>
          <w:szCs w:val="20"/>
        </w:rPr>
        <w:t>JobSatisfaction</w:t>
      </w:r>
      <w:r w:rsidRPr="008C4ABC">
        <w:rPr>
          <w:rFonts w:ascii="Times New Roman" w:eastAsia="Times New Roman" w:hAnsi="Times New Roman" w:cs="Times New Roman"/>
          <w:sz w:val="24"/>
          <w:szCs w:val="24"/>
        </w:rPr>
        <w:t xml:space="preserve">, </w:t>
      </w:r>
      <w:r w:rsidRPr="008C4ABC">
        <w:rPr>
          <w:rFonts w:ascii="Courier New" w:eastAsia="Times New Roman" w:hAnsi="Courier New" w:cs="Courier New"/>
          <w:sz w:val="20"/>
          <w:szCs w:val="20"/>
        </w:rPr>
        <w:t>RelationshipSatisfaction</w:t>
      </w:r>
      <w:r w:rsidRPr="008C4ABC">
        <w:rPr>
          <w:rFonts w:ascii="Times New Roman" w:eastAsia="Times New Roman" w:hAnsi="Times New Roman" w:cs="Times New Roman"/>
          <w:sz w:val="24"/>
          <w:szCs w:val="24"/>
        </w:rPr>
        <w:t xml:space="preserve">, </w:t>
      </w:r>
      <w:r w:rsidRPr="008C4ABC">
        <w:rPr>
          <w:rFonts w:ascii="Courier New" w:eastAsia="Times New Roman" w:hAnsi="Courier New" w:cs="Courier New"/>
          <w:sz w:val="20"/>
          <w:szCs w:val="20"/>
        </w:rPr>
        <w:t>WorkLifeBalance</w:t>
      </w:r>
      <w:r w:rsidRPr="008C4ABC">
        <w:rPr>
          <w:rFonts w:ascii="Times New Roman" w:eastAsia="Times New Roman" w:hAnsi="Times New Roman" w:cs="Times New Roman"/>
          <w:sz w:val="24"/>
          <w:szCs w:val="24"/>
        </w:rPr>
        <w:t xml:space="preserve"> were mapped from numerical ratings (1-4) to categories like "Low," "Medium," "High," and "Very High."</w:t>
      </w:r>
    </w:p>
    <w:p w14:paraId="50E7935D" w14:textId="69599B08" w:rsidR="00204D1C" w:rsidRPr="008C4ABC" w:rsidRDefault="00204D1C" w:rsidP="00204D1C">
      <w:pPr>
        <w:spacing w:before="100" w:beforeAutospacing="1" w:after="100" w:afterAutospacing="1" w:line="240" w:lineRule="auto"/>
        <w:ind w:firstLine="720"/>
        <w:rPr>
          <w:rFonts w:ascii="Times New Roman" w:eastAsia="Times New Roman" w:hAnsi="Times New Roman" w:cs="Times New Roman"/>
          <w:sz w:val="24"/>
          <w:szCs w:val="24"/>
        </w:rPr>
      </w:pPr>
      <w:r w:rsidRPr="00204D1C">
        <w:rPr>
          <w:rFonts w:ascii="Times New Roman" w:eastAsia="Times New Roman" w:hAnsi="Times New Roman" w:cs="Times New Roman"/>
          <w:noProof/>
          <w:sz w:val="24"/>
          <w:szCs w:val="24"/>
        </w:rPr>
        <w:drawing>
          <wp:inline distT="0" distB="0" distL="0" distR="0" wp14:anchorId="662A14C0" wp14:editId="5776B21E">
            <wp:extent cx="5943600" cy="752475"/>
            <wp:effectExtent l="0" t="0" r="0" b="9525"/>
            <wp:docPr id="887253875"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253875" name="Picture 1" descr="A close-up of a computer code&#10;&#10;AI-generated content may be incorrect."/>
                    <pic:cNvPicPr/>
                  </pic:nvPicPr>
                  <pic:blipFill>
                    <a:blip r:embed="rId9"/>
                    <a:stretch>
                      <a:fillRect/>
                    </a:stretch>
                  </pic:blipFill>
                  <pic:spPr>
                    <a:xfrm>
                      <a:off x="0" y="0"/>
                      <a:ext cx="5943600" cy="752475"/>
                    </a:xfrm>
                    <a:prstGeom prst="rect">
                      <a:avLst/>
                    </a:prstGeom>
                  </pic:spPr>
                </pic:pic>
              </a:graphicData>
            </a:graphic>
          </wp:inline>
        </w:drawing>
      </w:r>
    </w:p>
    <w:p w14:paraId="06311A0F" w14:textId="77777777" w:rsidR="008C4ABC" w:rsidRPr="008C4ABC" w:rsidRDefault="008C4ABC" w:rsidP="008C4A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4ABC">
        <w:rPr>
          <w:rFonts w:ascii="Times New Roman" w:eastAsia="Times New Roman" w:hAnsi="Times New Roman" w:cs="Times New Roman"/>
          <w:b/>
          <w:bCs/>
          <w:sz w:val="24"/>
          <w:szCs w:val="24"/>
        </w:rPr>
        <w:t>Outlier Capping:</w:t>
      </w:r>
      <w:r w:rsidRPr="008C4ABC">
        <w:rPr>
          <w:rFonts w:ascii="Times New Roman" w:eastAsia="Times New Roman" w:hAnsi="Times New Roman" w:cs="Times New Roman"/>
          <w:sz w:val="24"/>
          <w:szCs w:val="24"/>
        </w:rPr>
        <w:t xml:space="preserve"> Outliers in continuous variables such as </w:t>
      </w:r>
      <w:r w:rsidRPr="008C4ABC">
        <w:rPr>
          <w:rFonts w:ascii="Courier New" w:eastAsia="Times New Roman" w:hAnsi="Courier New" w:cs="Courier New"/>
          <w:sz w:val="20"/>
          <w:szCs w:val="20"/>
        </w:rPr>
        <w:t>Age</w:t>
      </w:r>
      <w:r w:rsidRPr="008C4ABC">
        <w:rPr>
          <w:rFonts w:ascii="Times New Roman" w:eastAsia="Times New Roman" w:hAnsi="Times New Roman" w:cs="Times New Roman"/>
          <w:sz w:val="24"/>
          <w:szCs w:val="24"/>
        </w:rPr>
        <w:t xml:space="preserve">, </w:t>
      </w:r>
      <w:r w:rsidRPr="008C4ABC">
        <w:rPr>
          <w:rFonts w:ascii="Courier New" w:eastAsia="Times New Roman" w:hAnsi="Courier New" w:cs="Courier New"/>
          <w:sz w:val="20"/>
          <w:szCs w:val="20"/>
        </w:rPr>
        <w:t>Monthly Income</w:t>
      </w:r>
      <w:r w:rsidRPr="008C4ABC">
        <w:rPr>
          <w:rFonts w:ascii="Times New Roman" w:eastAsia="Times New Roman" w:hAnsi="Times New Roman" w:cs="Times New Roman"/>
          <w:sz w:val="24"/>
          <w:szCs w:val="24"/>
        </w:rPr>
        <w:t xml:space="preserve">, and </w:t>
      </w:r>
      <w:r w:rsidRPr="008C4ABC">
        <w:rPr>
          <w:rFonts w:ascii="Courier New" w:eastAsia="Times New Roman" w:hAnsi="Courier New" w:cs="Courier New"/>
          <w:sz w:val="20"/>
          <w:szCs w:val="20"/>
        </w:rPr>
        <w:t>Total Working Years</w:t>
      </w:r>
      <w:r w:rsidRPr="008C4ABC">
        <w:rPr>
          <w:rFonts w:ascii="Times New Roman" w:eastAsia="Times New Roman" w:hAnsi="Times New Roman" w:cs="Times New Roman"/>
          <w:sz w:val="24"/>
          <w:szCs w:val="24"/>
        </w:rPr>
        <w:t xml:space="preserve"> were handled using an IQR-based method to cap values at the 1.5 IQR range. This prevents extreme values from skewing the analysis.</w:t>
      </w:r>
    </w:p>
    <w:p w14:paraId="24C15E09" w14:textId="77777777" w:rsidR="008C4ABC" w:rsidRPr="008C4ABC" w:rsidRDefault="008C4ABC" w:rsidP="008C4ABC">
      <w:pPr>
        <w:spacing w:before="100" w:beforeAutospacing="1" w:after="100" w:afterAutospacing="1" w:line="240" w:lineRule="auto"/>
        <w:outlineLvl w:val="3"/>
        <w:rPr>
          <w:rFonts w:ascii="Times New Roman" w:eastAsia="Times New Roman" w:hAnsi="Times New Roman" w:cs="Times New Roman"/>
          <w:b/>
          <w:bCs/>
          <w:sz w:val="24"/>
          <w:szCs w:val="24"/>
        </w:rPr>
      </w:pPr>
      <w:r w:rsidRPr="008C4ABC">
        <w:rPr>
          <w:rFonts w:ascii="Times New Roman" w:eastAsia="Times New Roman" w:hAnsi="Times New Roman" w:cs="Times New Roman"/>
          <w:b/>
          <w:bCs/>
          <w:sz w:val="24"/>
          <w:szCs w:val="24"/>
        </w:rPr>
        <w:t>4.2 Exploratory Data Analysis (EDA)</w:t>
      </w:r>
    </w:p>
    <w:p w14:paraId="294135AB" w14:textId="77777777" w:rsidR="008C4ABC" w:rsidRPr="008C4ABC" w:rsidRDefault="008C4ABC" w:rsidP="008C4ABC">
      <w:pPr>
        <w:spacing w:before="100" w:beforeAutospacing="1" w:after="100" w:afterAutospacing="1" w:line="240" w:lineRule="auto"/>
        <w:rPr>
          <w:rFonts w:ascii="Times New Roman" w:eastAsia="Times New Roman" w:hAnsi="Times New Roman" w:cs="Times New Roman"/>
          <w:sz w:val="24"/>
          <w:szCs w:val="24"/>
        </w:rPr>
      </w:pPr>
      <w:r w:rsidRPr="008C4ABC">
        <w:rPr>
          <w:rFonts w:ascii="Times New Roman" w:eastAsia="Times New Roman" w:hAnsi="Times New Roman" w:cs="Times New Roman"/>
          <w:sz w:val="24"/>
          <w:szCs w:val="24"/>
        </w:rPr>
        <w:t>EDA was performed to uncover initial insights and form hypotheses. Key findings were visualized to understand the distribution of attrition across different employee characteristics:</w:t>
      </w:r>
    </w:p>
    <w:p w14:paraId="45B4B604" w14:textId="77777777" w:rsidR="008C4ABC" w:rsidRPr="008C4ABC" w:rsidRDefault="008C4ABC" w:rsidP="008C4A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4ABC">
        <w:rPr>
          <w:rFonts w:ascii="Times New Roman" w:eastAsia="Times New Roman" w:hAnsi="Times New Roman" w:cs="Times New Roman"/>
          <w:b/>
          <w:bCs/>
          <w:sz w:val="24"/>
          <w:szCs w:val="24"/>
        </w:rPr>
        <w:t>Overtime and Attrition:</w:t>
      </w:r>
      <w:r w:rsidRPr="008C4ABC">
        <w:rPr>
          <w:rFonts w:ascii="Times New Roman" w:eastAsia="Times New Roman" w:hAnsi="Times New Roman" w:cs="Times New Roman"/>
          <w:sz w:val="24"/>
          <w:szCs w:val="24"/>
        </w:rPr>
        <w:t xml:space="preserve"> The analysis revealed a strong correlation between working overtime and attrition.</w:t>
      </w:r>
    </w:p>
    <w:p w14:paraId="40B78993" w14:textId="77777777" w:rsidR="008C4ABC" w:rsidRPr="008C4ABC" w:rsidRDefault="008C4ABC" w:rsidP="008C4A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4ABC">
        <w:rPr>
          <w:rFonts w:ascii="Times New Roman" w:eastAsia="Times New Roman" w:hAnsi="Times New Roman" w:cs="Times New Roman"/>
          <w:b/>
          <w:bCs/>
          <w:sz w:val="24"/>
          <w:szCs w:val="24"/>
        </w:rPr>
        <w:t>Job Role &amp; Department:</w:t>
      </w:r>
      <w:r w:rsidRPr="008C4ABC">
        <w:rPr>
          <w:rFonts w:ascii="Times New Roman" w:eastAsia="Times New Roman" w:hAnsi="Times New Roman" w:cs="Times New Roman"/>
          <w:sz w:val="24"/>
          <w:szCs w:val="24"/>
        </w:rPr>
        <w:t xml:space="preserve"> Certain job roles, particularly in the Sales department, showed higher attrition rates compared to roles in Research &amp; Development or Human Resources.</w:t>
      </w:r>
    </w:p>
    <w:p w14:paraId="5C25A93D" w14:textId="77777777" w:rsidR="008C4ABC" w:rsidRPr="008C4ABC" w:rsidRDefault="008C4ABC" w:rsidP="008C4A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4ABC">
        <w:rPr>
          <w:rFonts w:ascii="Times New Roman" w:eastAsia="Times New Roman" w:hAnsi="Times New Roman" w:cs="Times New Roman"/>
          <w:b/>
          <w:bCs/>
          <w:sz w:val="24"/>
          <w:szCs w:val="24"/>
        </w:rPr>
        <w:t>Monthly Income:</w:t>
      </w:r>
      <w:r w:rsidRPr="008C4ABC">
        <w:rPr>
          <w:rFonts w:ascii="Times New Roman" w:eastAsia="Times New Roman" w:hAnsi="Times New Roman" w:cs="Times New Roman"/>
          <w:sz w:val="24"/>
          <w:szCs w:val="24"/>
        </w:rPr>
        <w:t xml:space="preserve"> A clear relationship was observed where employees with lower monthly incomes were more likely to leave.</w:t>
      </w:r>
    </w:p>
    <w:p w14:paraId="2BDA6506" w14:textId="77777777" w:rsidR="008C4ABC" w:rsidRDefault="008C4ABC" w:rsidP="008C4A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4ABC">
        <w:rPr>
          <w:rFonts w:ascii="Times New Roman" w:eastAsia="Times New Roman" w:hAnsi="Times New Roman" w:cs="Times New Roman"/>
          <w:b/>
          <w:bCs/>
          <w:sz w:val="24"/>
          <w:szCs w:val="24"/>
        </w:rPr>
        <w:t>Job &amp; Environment Satisfaction:</w:t>
      </w:r>
      <w:r w:rsidRPr="008C4ABC">
        <w:rPr>
          <w:rFonts w:ascii="Times New Roman" w:eastAsia="Times New Roman" w:hAnsi="Times New Roman" w:cs="Times New Roman"/>
          <w:sz w:val="24"/>
          <w:szCs w:val="24"/>
        </w:rPr>
        <w:t xml:space="preserve"> Low scores on satisfaction metrics, such as </w:t>
      </w:r>
      <w:r w:rsidRPr="008C4ABC">
        <w:rPr>
          <w:rFonts w:ascii="Courier New" w:eastAsia="Times New Roman" w:hAnsi="Courier New" w:cs="Courier New"/>
          <w:sz w:val="20"/>
          <w:szCs w:val="20"/>
        </w:rPr>
        <w:t>JobSatisfaction</w:t>
      </w:r>
      <w:r w:rsidRPr="008C4ABC">
        <w:rPr>
          <w:rFonts w:ascii="Times New Roman" w:eastAsia="Times New Roman" w:hAnsi="Times New Roman" w:cs="Times New Roman"/>
          <w:sz w:val="24"/>
          <w:szCs w:val="24"/>
        </w:rPr>
        <w:t xml:space="preserve"> and </w:t>
      </w:r>
      <w:r w:rsidRPr="008C4ABC">
        <w:rPr>
          <w:rFonts w:ascii="Courier New" w:eastAsia="Times New Roman" w:hAnsi="Courier New" w:cs="Courier New"/>
          <w:sz w:val="20"/>
          <w:szCs w:val="20"/>
        </w:rPr>
        <w:t>EnvironmentSatisfaction</w:t>
      </w:r>
      <w:r w:rsidRPr="008C4ABC">
        <w:rPr>
          <w:rFonts w:ascii="Times New Roman" w:eastAsia="Times New Roman" w:hAnsi="Times New Roman" w:cs="Times New Roman"/>
          <w:sz w:val="24"/>
          <w:szCs w:val="24"/>
        </w:rPr>
        <w:t>, were linked to increased attrition.</w:t>
      </w:r>
    </w:p>
    <w:p w14:paraId="1A99A4DF" w14:textId="7BD655DA" w:rsidR="004B779F" w:rsidRPr="008C4ABC" w:rsidRDefault="004B779F" w:rsidP="004B779F">
      <w:pPr>
        <w:spacing w:before="100" w:beforeAutospacing="1" w:after="100" w:afterAutospacing="1" w:line="240" w:lineRule="auto"/>
        <w:ind w:left="360"/>
        <w:rPr>
          <w:rFonts w:ascii="Times New Roman" w:eastAsia="Times New Roman" w:hAnsi="Times New Roman" w:cs="Times New Roman"/>
          <w:sz w:val="24"/>
          <w:szCs w:val="24"/>
        </w:rPr>
      </w:pPr>
      <w:r w:rsidRPr="004B779F">
        <w:rPr>
          <w:rFonts w:ascii="Times New Roman" w:eastAsia="Times New Roman" w:hAnsi="Times New Roman" w:cs="Times New Roman"/>
          <w:noProof/>
          <w:sz w:val="24"/>
          <w:szCs w:val="24"/>
        </w:rPr>
        <w:lastRenderedPageBreak/>
        <w:drawing>
          <wp:inline distT="0" distB="0" distL="0" distR="0" wp14:anchorId="68A875EB" wp14:editId="7B050AD7">
            <wp:extent cx="5943600" cy="3667125"/>
            <wp:effectExtent l="0" t="0" r="0" b="9525"/>
            <wp:docPr id="1841644362" name="Picture 1"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44362" name="Picture 1" descr="A screenshot of a computer code"/>
                    <pic:cNvPicPr/>
                  </pic:nvPicPr>
                  <pic:blipFill>
                    <a:blip r:embed="rId10"/>
                    <a:stretch>
                      <a:fillRect/>
                    </a:stretch>
                  </pic:blipFill>
                  <pic:spPr>
                    <a:xfrm>
                      <a:off x="0" y="0"/>
                      <a:ext cx="5943600" cy="3667125"/>
                    </a:xfrm>
                    <a:prstGeom prst="rect">
                      <a:avLst/>
                    </a:prstGeom>
                  </pic:spPr>
                </pic:pic>
              </a:graphicData>
            </a:graphic>
          </wp:inline>
        </w:drawing>
      </w:r>
    </w:p>
    <w:p w14:paraId="7462652D" w14:textId="77777777" w:rsidR="008C4ABC" w:rsidRPr="008C4ABC" w:rsidRDefault="008C4ABC" w:rsidP="008C4ABC">
      <w:pPr>
        <w:spacing w:before="100" w:beforeAutospacing="1" w:after="100" w:afterAutospacing="1" w:line="240" w:lineRule="auto"/>
        <w:outlineLvl w:val="3"/>
        <w:rPr>
          <w:rFonts w:ascii="Times New Roman" w:eastAsia="Times New Roman" w:hAnsi="Times New Roman" w:cs="Times New Roman"/>
          <w:b/>
          <w:bCs/>
          <w:sz w:val="24"/>
          <w:szCs w:val="24"/>
        </w:rPr>
      </w:pPr>
      <w:r w:rsidRPr="008C4ABC">
        <w:rPr>
          <w:rFonts w:ascii="Times New Roman" w:eastAsia="Times New Roman" w:hAnsi="Times New Roman" w:cs="Times New Roman"/>
          <w:b/>
          <w:bCs/>
          <w:sz w:val="24"/>
          <w:szCs w:val="24"/>
        </w:rPr>
        <w:t>4.3 Predictive Modeling</w:t>
      </w:r>
    </w:p>
    <w:p w14:paraId="7DD072EB" w14:textId="77777777" w:rsidR="008C4ABC" w:rsidRPr="008C4ABC" w:rsidRDefault="008C4ABC" w:rsidP="008C4ABC">
      <w:pPr>
        <w:spacing w:before="100" w:beforeAutospacing="1" w:after="100" w:afterAutospacing="1" w:line="240" w:lineRule="auto"/>
        <w:rPr>
          <w:rFonts w:ascii="Times New Roman" w:eastAsia="Times New Roman" w:hAnsi="Times New Roman" w:cs="Times New Roman"/>
          <w:sz w:val="24"/>
          <w:szCs w:val="24"/>
        </w:rPr>
      </w:pPr>
      <w:r w:rsidRPr="008C4ABC">
        <w:rPr>
          <w:rFonts w:ascii="Times New Roman" w:eastAsia="Times New Roman" w:hAnsi="Times New Roman" w:cs="Times New Roman"/>
          <w:sz w:val="24"/>
          <w:szCs w:val="24"/>
        </w:rPr>
        <w:t xml:space="preserve">A </w:t>
      </w:r>
      <w:r w:rsidRPr="008C4ABC">
        <w:rPr>
          <w:rFonts w:ascii="Times New Roman" w:eastAsia="Times New Roman" w:hAnsi="Times New Roman" w:cs="Times New Roman"/>
          <w:b/>
          <w:bCs/>
          <w:sz w:val="24"/>
          <w:szCs w:val="24"/>
        </w:rPr>
        <w:t>Logistic Regression</w:t>
      </w:r>
      <w:r w:rsidRPr="008C4ABC">
        <w:rPr>
          <w:rFonts w:ascii="Times New Roman" w:eastAsia="Times New Roman" w:hAnsi="Times New Roman" w:cs="Times New Roman"/>
          <w:sz w:val="24"/>
          <w:szCs w:val="24"/>
        </w:rPr>
        <w:t xml:space="preserve"> model was chosen to predict attrition. This model is suitable for binary classification problems and provides a clear interpretation of feature importance.</w:t>
      </w:r>
    </w:p>
    <w:p w14:paraId="40D5A013" w14:textId="77777777" w:rsidR="008C4ABC" w:rsidRPr="008C4ABC" w:rsidRDefault="008C4ABC" w:rsidP="008C4AB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C4ABC">
        <w:rPr>
          <w:rFonts w:ascii="Times New Roman" w:eastAsia="Times New Roman" w:hAnsi="Times New Roman" w:cs="Times New Roman"/>
          <w:b/>
          <w:bCs/>
          <w:sz w:val="24"/>
          <w:szCs w:val="24"/>
        </w:rPr>
        <w:t>Target Variable:</w:t>
      </w:r>
      <w:r w:rsidRPr="008C4ABC">
        <w:rPr>
          <w:rFonts w:ascii="Times New Roman" w:eastAsia="Times New Roman" w:hAnsi="Times New Roman" w:cs="Times New Roman"/>
          <w:sz w:val="24"/>
          <w:szCs w:val="24"/>
        </w:rPr>
        <w:t xml:space="preserve"> </w:t>
      </w:r>
      <w:r w:rsidRPr="008C4ABC">
        <w:rPr>
          <w:rFonts w:ascii="Courier New" w:eastAsia="Times New Roman" w:hAnsi="Courier New" w:cs="Courier New"/>
          <w:sz w:val="20"/>
          <w:szCs w:val="20"/>
        </w:rPr>
        <w:t>Attrition</w:t>
      </w:r>
      <w:r w:rsidRPr="008C4ABC">
        <w:rPr>
          <w:rFonts w:ascii="Times New Roman" w:eastAsia="Times New Roman" w:hAnsi="Times New Roman" w:cs="Times New Roman"/>
          <w:sz w:val="24"/>
          <w:szCs w:val="24"/>
        </w:rPr>
        <w:t xml:space="preserve"> (</w:t>
      </w:r>
      <w:r w:rsidRPr="008C4ABC">
        <w:rPr>
          <w:rFonts w:ascii="Courier New" w:eastAsia="Times New Roman" w:hAnsi="Courier New" w:cs="Courier New"/>
          <w:sz w:val="20"/>
          <w:szCs w:val="20"/>
        </w:rPr>
        <w:t>Yes</w:t>
      </w:r>
      <w:r w:rsidRPr="008C4ABC">
        <w:rPr>
          <w:rFonts w:ascii="Times New Roman" w:eastAsia="Times New Roman" w:hAnsi="Times New Roman" w:cs="Times New Roman"/>
          <w:sz w:val="24"/>
          <w:szCs w:val="24"/>
        </w:rPr>
        <w:t>/</w:t>
      </w:r>
      <w:r w:rsidRPr="008C4ABC">
        <w:rPr>
          <w:rFonts w:ascii="Courier New" w:eastAsia="Times New Roman" w:hAnsi="Courier New" w:cs="Courier New"/>
          <w:sz w:val="20"/>
          <w:szCs w:val="20"/>
        </w:rPr>
        <w:t>No</w:t>
      </w:r>
      <w:r w:rsidRPr="008C4ABC">
        <w:rPr>
          <w:rFonts w:ascii="Times New Roman" w:eastAsia="Times New Roman" w:hAnsi="Times New Roman" w:cs="Times New Roman"/>
          <w:sz w:val="24"/>
          <w:szCs w:val="24"/>
        </w:rPr>
        <w:t>)</w:t>
      </w:r>
    </w:p>
    <w:p w14:paraId="5E6AD8BC" w14:textId="77777777" w:rsidR="008C4ABC" w:rsidRPr="008C4ABC" w:rsidRDefault="008C4ABC" w:rsidP="008C4AB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C4ABC">
        <w:rPr>
          <w:rFonts w:ascii="Times New Roman" w:eastAsia="Times New Roman" w:hAnsi="Times New Roman" w:cs="Times New Roman"/>
          <w:b/>
          <w:bCs/>
          <w:sz w:val="24"/>
          <w:szCs w:val="24"/>
        </w:rPr>
        <w:t>Features Used:</w:t>
      </w:r>
      <w:r w:rsidRPr="008C4ABC">
        <w:rPr>
          <w:rFonts w:ascii="Times New Roman" w:eastAsia="Times New Roman" w:hAnsi="Times New Roman" w:cs="Times New Roman"/>
          <w:sz w:val="24"/>
          <w:szCs w:val="24"/>
        </w:rPr>
        <w:t xml:space="preserve"> A set of key features including </w:t>
      </w:r>
      <w:r w:rsidRPr="008C4ABC">
        <w:rPr>
          <w:rFonts w:ascii="Courier New" w:eastAsia="Times New Roman" w:hAnsi="Courier New" w:cs="Courier New"/>
          <w:sz w:val="20"/>
          <w:szCs w:val="20"/>
        </w:rPr>
        <w:t>Age</w:t>
      </w:r>
      <w:r w:rsidRPr="008C4ABC">
        <w:rPr>
          <w:rFonts w:ascii="Times New Roman" w:eastAsia="Times New Roman" w:hAnsi="Times New Roman" w:cs="Times New Roman"/>
          <w:sz w:val="24"/>
          <w:szCs w:val="24"/>
        </w:rPr>
        <w:t xml:space="preserve">, </w:t>
      </w:r>
      <w:r w:rsidRPr="008C4ABC">
        <w:rPr>
          <w:rFonts w:ascii="Courier New" w:eastAsia="Times New Roman" w:hAnsi="Courier New" w:cs="Courier New"/>
          <w:sz w:val="20"/>
          <w:szCs w:val="20"/>
        </w:rPr>
        <w:t>JobSatisfaction</w:t>
      </w:r>
      <w:r w:rsidRPr="008C4ABC">
        <w:rPr>
          <w:rFonts w:ascii="Times New Roman" w:eastAsia="Times New Roman" w:hAnsi="Times New Roman" w:cs="Times New Roman"/>
          <w:sz w:val="24"/>
          <w:szCs w:val="24"/>
        </w:rPr>
        <w:t xml:space="preserve">, </w:t>
      </w:r>
      <w:r w:rsidRPr="008C4ABC">
        <w:rPr>
          <w:rFonts w:ascii="Courier New" w:eastAsia="Times New Roman" w:hAnsi="Courier New" w:cs="Courier New"/>
          <w:sz w:val="20"/>
          <w:szCs w:val="20"/>
        </w:rPr>
        <w:t>JobInvolvement</w:t>
      </w:r>
      <w:r w:rsidRPr="008C4ABC">
        <w:rPr>
          <w:rFonts w:ascii="Times New Roman" w:eastAsia="Times New Roman" w:hAnsi="Times New Roman" w:cs="Times New Roman"/>
          <w:sz w:val="24"/>
          <w:szCs w:val="24"/>
        </w:rPr>
        <w:t xml:space="preserve">, </w:t>
      </w:r>
      <w:r w:rsidRPr="008C4ABC">
        <w:rPr>
          <w:rFonts w:ascii="Courier New" w:eastAsia="Times New Roman" w:hAnsi="Courier New" w:cs="Courier New"/>
          <w:sz w:val="20"/>
          <w:szCs w:val="20"/>
        </w:rPr>
        <w:t>OverTime</w:t>
      </w:r>
      <w:r w:rsidRPr="008C4ABC">
        <w:rPr>
          <w:rFonts w:ascii="Times New Roman" w:eastAsia="Times New Roman" w:hAnsi="Times New Roman" w:cs="Times New Roman"/>
          <w:sz w:val="24"/>
          <w:szCs w:val="24"/>
        </w:rPr>
        <w:t xml:space="preserve">, </w:t>
      </w:r>
      <w:r w:rsidRPr="008C4ABC">
        <w:rPr>
          <w:rFonts w:ascii="Courier New" w:eastAsia="Times New Roman" w:hAnsi="Courier New" w:cs="Courier New"/>
          <w:sz w:val="20"/>
          <w:szCs w:val="20"/>
        </w:rPr>
        <w:t>YearsAtCompany</w:t>
      </w:r>
      <w:r w:rsidRPr="008C4ABC">
        <w:rPr>
          <w:rFonts w:ascii="Times New Roman" w:eastAsia="Times New Roman" w:hAnsi="Times New Roman" w:cs="Times New Roman"/>
          <w:sz w:val="24"/>
          <w:szCs w:val="24"/>
        </w:rPr>
        <w:t xml:space="preserve">, </w:t>
      </w:r>
      <w:r w:rsidRPr="008C4ABC">
        <w:rPr>
          <w:rFonts w:ascii="Courier New" w:eastAsia="Times New Roman" w:hAnsi="Courier New" w:cs="Courier New"/>
          <w:sz w:val="20"/>
          <w:szCs w:val="20"/>
        </w:rPr>
        <w:t>YearsInCurrentRole</w:t>
      </w:r>
      <w:r w:rsidRPr="008C4ABC">
        <w:rPr>
          <w:rFonts w:ascii="Times New Roman" w:eastAsia="Times New Roman" w:hAnsi="Times New Roman" w:cs="Times New Roman"/>
          <w:sz w:val="24"/>
          <w:szCs w:val="24"/>
        </w:rPr>
        <w:t xml:space="preserve">, </w:t>
      </w:r>
      <w:r w:rsidRPr="008C4ABC">
        <w:rPr>
          <w:rFonts w:ascii="Courier New" w:eastAsia="Times New Roman" w:hAnsi="Courier New" w:cs="Courier New"/>
          <w:sz w:val="20"/>
          <w:szCs w:val="20"/>
        </w:rPr>
        <w:t>YearsWithCurrentManager</w:t>
      </w:r>
      <w:r w:rsidRPr="008C4ABC">
        <w:rPr>
          <w:rFonts w:ascii="Times New Roman" w:eastAsia="Times New Roman" w:hAnsi="Times New Roman" w:cs="Times New Roman"/>
          <w:sz w:val="24"/>
          <w:szCs w:val="24"/>
        </w:rPr>
        <w:t xml:space="preserve">, and </w:t>
      </w:r>
      <w:r w:rsidRPr="008C4ABC">
        <w:rPr>
          <w:rFonts w:ascii="Courier New" w:eastAsia="Times New Roman" w:hAnsi="Courier New" w:cs="Courier New"/>
          <w:sz w:val="20"/>
          <w:szCs w:val="20"/>
        </w:rPr>
        <w:t>YearsSinceLastPromotion</w:t>
      </w:r>
      <w:r w:rsidRPr="008C4ABC">
        <w:rPr>
          <w:rFonts w:ascii="Times New Roman" w:eastAsia="Times New Roman" w:hAnsi="Times New Roman" w:cs="Times New Roman"/>
          <w:sz w:val="24"/>
          <w:szCs w:val="24"/>
        </w:rPr>
        <w:t xml:space="preserve"> were selected for the model.</w:t>
      </w:r>
    </w:p>
    <w:p w14:paraId="44098A59" w14:textId="77777777" w:rsidR="008C4ABC" w:rsidRDefault="008C4ABC" w:rsidP="008C4AB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C4ABC">
        <w:rPr>
          <w:rFonts w:ascii="Times New Roman" w:eastAsia="Times New Roman" w:hAnsi="Times New Roman" w:cs="Times New Roman"/>
          <w:b/>
          <w:bCs/>
          <w:sz w:val="24"/>
          <w:szCs w:val="24"/>
        </w:rPr>
        <w:t>Procedure:</w:t>
      </w:r>
      <w:r w:rsidRPr="008C4ABC">
        <w:rPr>
          <w:rFonts w:ascii="Times New Roman" w:eastAsia="Times New Roman" w:hAnsi="Times New Roman" w:cs="Times New Roman"/>
          <w:sz w:val="24"/>
          <w:szCs w:val="24"/>
        </w:rPr>
        <w:t xml:space="preserve"> The dataset was split into training and testing sets to train and evaluate the model's performance on unseen data.</w:t>
      </w:r>
    </w:p>
    <w:p w14:paraId="71CE3164" w14:textId="488A7B1A" w:rsidR="00F651FF" w:rsidRPr="008C4ABC" w:rsidRDefault="00F651FF" w:rsidP="00F651FF">
      <w:pPr>
        <w:spacing w:before="100" w:beforeAutospacing="1" w:after="100" w:afterAutospacing="1" w:line="240" w:lineRule="auto"/>
        <w:ind w:left="360"/>
        <w:rPr>
          <w:rFonts w:ascii="Times New Roman" w:eastAsia="Times New Roman" w:hAnsi="Times New Roman" w:cs="Times New Roman"/>
          <w:sz w:val="24"/>
          <w:szCs w:val="24"/>
        </w:rPr>
      </w:pPr>
      <w:r w:rsidRPr="00F651FF">
        <w:rPr>
          <w:rFonts w:ascii="Times New Roman" w:eastAsia="Times New Roman" w:hAnsi="Times New Roman" w:cs="Times New Roman"/>
          <w:noProof/>
          <w:sz w:val="24"/>
          <w:szCs w:val="24"/>
        </w:rPr>
        <w:lastRenderedPageBreak/>
        <w:drawing>
          <wp:inline distT="0" distB="0" distL="0" distR="0" wp14:anchorId="03A16D2A" wp14:editId="71E7DB21">
            <wp:extent cx="5943600" cy="2207260"/>
            <wp:effectExtent l="0" t="0" r="0" b="2540"/>
            <wp:docPr id="187882195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21952" name="Picture 1" descr="A screenshot of a computer program&#10;&#10;AI-generated content may be incorrect."/>
                    <pic:cNvPicPr/>
                  </pic:nvPicPr>
                  <pic:blipFill>
                    <a:blip r:embed="rId11"/>
                    <a:stretch>
                      <a:fillRect/>
                    </a:stretch>
                  </pic:blipFill>
                  <pic:spPr>
                    <a:xfrm>
                      <a:off x="0" y="0"/>
                      <a:ext cx="5943600" cy="2207260"/>
                    </a:xfrm>
                    <a:prstGeom prst="rect">
                      <a:avLst/>
                    </a:prstGeom>
                  </pic:spPr>
                </pic:pic>
              </a:graphicData>
            </a:graphic>
          </wp:inline>
        </w:drawing>
      </w:r>
    </w:p>
    <w:p w14:paraId="5A7A66F0" w14:textId="77777777" w:rsidR="008C4ABC" w:rsidRDefault="008C4ABC" w:rsidP="008C4ABC">
      <w:pPr>
        <w:pStyle w:val="Heading3"/>
      </w:pPr>
      <w:r>
        <w:t>5. Key Insights &amp; Recommendations</w:t>
      </w:r>
    </w:p>
    <w:p w14:paraId="24CBE253" w14:textId="77777777" w:rsidR="008C4ABC" w:rsidRDefault="008C4ABC" w:rsidP="008C4ABC">
      <w:pPr>
        <w:pStyle w:val="NormalWeb"/>
      </w:pPr>
      <w:r>
        <w:t>The analysis revealed several actionable insights that can be used to improve employee retention:</w:t>
      </w:r>
    </w:p>
    <w:p w14:paraId="3CB65B86" w14:textId="77777777" w:rsidR="008C4ABC" w:rsidRDefault="008C4ABC" w:rsidP="008C4ABC">
      <w:pPr>
        <w:pStyle w:val="NormalWeb"/>
        <w:numPr>
          <w:ilvl w:val="0"/>
          <w:numId w:val="8"/>
        </w:numPr>
      </w:pPr>
      <w:r>
        <w:rPr>
          <w:b/>
          <w:bCs/>
        </w:rPr>
        <w:t>Early Career Attrition:</w:t>
      </w:r>
      <w:r>
        <w:t xml:space="preserve"> Employees in the early stages of their careers tend to switch jobs more frequently.</w:t>
      </w:r>
    </w:p>
    <w:p w14:paraId="3AE2078F" w14:textId="77777777" w:rsidR="008C4ABC" w:rsidRDefault="008C4ABC" w:rsidP="008C4ABC">
      <w:pPr>
        <w:pStyle w:val="NormalWeb"/>
        <w:numPr>
          <w:ilvl w:val="0"/>
          <w:numId w:val="8"/>
        </w:numPr>
      </w:pPr>
      <w:r>
        <w:rPr>
          <w:b/>
          <w:bCs/>
        </w:rPr>
        <w:t>Compensation is Key:</w:t>
      </w:r>
      <w:r>
        <w:t xml:space="preserve"> Higher salaries and stock options are significant motivators that lead to lower attrition rates.</w:t>
      </w:r>
    </w:p>
    <w:p w14:paraId="0C48D7A9" w14:textId="77777777" w:rsidR="008C4ABC" w:rsidRDefault="008C4ABC" w:rsidP="008C4ABC">
      <w:pPr>
        <w:pStyle w:val="NormalWeb"/>
        <w:numPr>
          <w:ilvl w:val="0"/>
          <w:numId w:val="8"/>
        </w:numPr>
      </w:pPr>
      <w:r>
        <w:rPr>
          <w:b/>
          <w:bCs/>
        </w:rPr>
        <w:t>Work-Life Balance:</w:t>
      </w:r>
      <w:r>
        <w:t xml:space="preserve"> While good work-life balance is a motivator, it is not a sufficient condition for retention, as employees may still leave for better opportunities.</w:t>
      </w:r>
    </w:p>
    <w:p w14:paraId="618638A6" w14:textId="77777777" w:rsidR="008C4ABC" w:rsidRDefault="008C4ABC" w:rsidP="008C4ABC">
      <w:pPr>
        <w:pStyle w:val="NormalWeb"/>
        <w:numPr>
          <w:ilvl w:val="0"/>
          <w:numId w:val="8"/>
        </w:numPr>
      </w:pPr>
      <w:r>
        <w:rPr>
          <w:b/>
          <w:bCs/>
        </w:rPr>
        <w:t>Job Satisfaction:</w:t>
      </w:r>
      <w:r>
        <w:t xml:space="preserve"> High job satisfaction and environment satisfaction scores are correlated with greater employee loyalty.</w:t>
      </w:r>
    </w:p>
    <w:p w14:paraId="7538125E" w14:textId="77777777" w:rsidR="008C4ABC" w:rsidRDefault="008C4ABC" w:rsidP="008C4ABC">
      <w:pPr>
        <w:pStyle w:val="NormalWeb"/>
        <w:numPr>
          <w:ilvl w:val="0"/>
          <w:numId w:val="8"/>
        </w:numPr>
      </w:pPr>
      <w:r>
        <w:rPr>
          <w:b/>
          <w:bCs/>
        </w:rPr>
        <w:t>Departmental Hotspots:</w:t>
      </w:r>
      <w:r>
        <w:t xml:space="preserve"> Sales and other performance-driven departments have higher attrition. This indicates a need for targeted retention programs in these areas.</w:t>
      </w:r>
    </w:p>
    <w:p w14:paraId="382DFB4A" w14:textId="77777777" w:rsidR="00573B1C" w:rsidRDefault="00573B1C" w:rsidP="00573B1C">
      <w:pPr>
        <w:pStyle w:val="Heading3"/>
      </w:pPr>
      <w:r>
        <w:t>6. Dashboard &amp; Visualization</w:t>
      </w:r>
    </w:p>
    <w:p w14:paraId="570E09EB" w14:textId="77777777" w:rsidR="00573B1C" w:rsidRDefault="00573B1C" w:rsidP="00573B1C">
      <w:pPr>
        <w:pStyle w:val="NormalWeb"/>
      </w:pPr>
      <w:r>
        <w:t xml:space="preserve">The project includes an interactive dashboard developed with Streamlit. The </w:t>
      </w:r>
      <w:r>
        <w:rPr>
          <w:rStyle w:val="HTMLCode"/>
        </w:rPr>
        <w:t>app.py</w:t>
      </w:r>
      <w:r>
        <w:t xml:space="preserve"> script powers the dashboard, which contains:</w:t>
      </w:r>
    </w:p>
    <w:p w14:paraId="509F5383" w14:textId="77777777" w:rsidR="00573B1C" w:rsidRDefault="00573B1C" w:rsidP="00573B1C">
      <w:pPr>
        <w:pStyle w:val="NormalWeb"/>
        <w:numPr>
          <w:ilvl w:val="0"/>
          <w:numId w:val="9"/>
        </w:numPr>
      </w:pPr>
      <w:r>
        <w:rPr>
          <w:b/>
          <w:bCs/>
        </w:rPr>
        <w:t>Interactive Visualizations:</w:t>
      </w:r>
      <w:r>
        <w:t xml:space="preserve"> Users can filter data by department, gender, and job role to view visualizations of attrition rates.</w:t>
      </w:r>
    </w:p>
    <w:p w14:paraId="0B53ABF3" w14:textId="77777777" w:rsidR="00573B1C" w:rsidRDefault="00573B1C" w:rsidP="00573B1C">
      <w:pPr>
        <w:pStyle w:val="NormalWeb"/>
        <w:numPr>
          <w:ilvl w:val="0"/>
          <w:numId w:val="9"/>
        </w:numPr>
      </w:pPr>
      <w:r>
        <w:rPr>
          <w:b/>
          <w:bCs/>
        </w:rPr>
        <w:t>Attrition by Factor:</w:t>
      </w:r>
      <w:r>
        <w:t xml:space="preserve"> Charts are provided to show the relationship between attrition and </w:t>
      </w:r>
      <w:r>
        <w:rPr>
          <w:rStyle w:val="HTMLCode"/>
        </w:rPr>
        <w:t>Gender</w:t>
      </w:r>
      <w:r>
        <w:t xml:space="preserve">, </w:t>
      </w:r>
      <w:r>
        <w:rPr>
          <w:rStyle w:val="HTMLCode"/>
        </w:rPr>
        <w:t>Department</w:t>
      </w:r>
      <w:r>
        <w:t xml:space="preserve">, </w:t>
      </w:r>
      <w:r>
        <w:rPr>
          <w:rStyle w:val="HTMLCode"/>
        </w:rPr>
        <w:t>MaritalStatus</w:t>
      </w:r>
      <w:r>
        <w:t xml:space="preserve">, </w:t>
      </w:r>
      <w:r>
        <w:rPr>
          <w:rStyle w:val="HTMLCode"/>
        </w:rPr>
        <w:t>Age_Group</w:t>
      </w:r>
      <w:r>
        <w:t xml:space="preserve">, </w:t>
      </w:r>
      <w:r>
        <w:rPr>
          <w:rStyle w:val="HTMLCode"/>
        </w:rPr>
        <w:t>JobSatisfaction</w:t>
      </w:r>
      <w:r>
        <w:t xml:space="preserve">, </w:t>
      </w:r>
      <w:r>
        <w:rPr>
          <w:rStyle w:val="HTMLCode"/>
        </w:rPr>
        <w:t>OverTime</w:t>
      </w:r>
      <w:r>
        <w:t xml:space="preserve">, and </w:t>
      </w:r>
      <w:r>
        <w:rPr>
          <w:rStyle w:val="HTMLCode"/>
        </w:rPr>
        <w:t>BusinessTravel</w:t>
      </w:r>
      <w:r>
        <w:t>.</w:t>
      </w:r>
    </w:p>
    <w:p w14:paraId="23F83736" w14:textId="77777777" w:rsidR="00573B1C" w:rsidRDefault="00573B1C" w:rsidP="00573B1C">
      <w:pPr>
        <w:pStyle w:val="NormalWeb"/>
        <w:numPr>
          <w:ilvl w:val="0"/>
          <w:numId w:val="9"/>
        </w:numPr>
      </w:pPr>
      <w:r>
        <w:rPr>
          <w:b/>
          <w:bCs/>
        </w:rPr>
        <w:t>Attrition Prediction Tool:</w:t>
      </w:r>
      <w:r>
        <w:t xml:space="preserve"> An interactive widget allows users to input employee details and receive an attrition prediction from the trained Logistic Regression model.</w:t>
      </w:r>
    </w:p>
    <w:p w14:paraId="2F65D2F5" w14:textId="04846C56" w:rsidR="00D25A90" w:rsidRDefault="00D25A90" w:rsidP="00D25A90">
      <w:pPr>
        <w:pStyle w:val="NormalWeb"/>
      </w:pPr>
    </w:p>
    <w:p w14:paraId="34AEDB28" w14:textId="77777777" w:rsidR="00573B1C" w:rsidRDefault="00573B1C" w:rsidP="00573B1C">
      <w:pPr>
        <w:pStyle w:val="Heading3"/>
      </w:pPr>
      <w:r>
        <w:t>7. Data Limitations &amp; Assumptions</w:t>
      </w:r>
    </w:p>
    <w:p w14:paraId="331A6EF0" w14:textId="77777777" w:rsidR="00573B1C" w:rsidRDefault="00573B1C" w:rsidP="00573B1C">
      <w:pPr>
        <w:pStyle w:val="NormalWeb"/>
        <w:numPr>
          <w:ilvl w:val="0"/>
          <w:numId w:val="10"/>
        </w:numPr>
      </w:pPr>
      <w:r>
        <w:rPr>
          <w:b/>
          <w:bCs/>
        </w:rPr>
        <w:lastRenderedPageBreak/>
        <w:t>Limited Departmental Data:</w:t>
      </w:r>
      <w:r>
        <w:t xml:space="preserve"> The dataset is limited to only three departments (</w:t>
      </w:r>
      <w:r>
        <w:rPr>
          <w:rStyle w:val="HTMLCode"/>
        </w:rPr>
        <w:t>Sales</w:t>
      </w:r>
      <w:r>
        <w:t xml:space="preserve">, </w:t>
      </w:r>
      <w:r>
        <w:rPr>
          <w:rStyle w:val="HTMLCode"/>
        </w:rPr>
        <w:t>Research &amp; Development</w:t>
      </w:r>
      <w:r>
        <w:t xml:space="preserve">, </w:t>
      </w:r>
      <w:r>
        <w:rPr>
          <w:rStyle w:val="HTMLCode"/>
        </w:rPr>
        <w:t>Human Resources</w:t>
      </w:r>
      <w:r>
        <w:t>). This may not be representative of the attrition patterns in other departments within the organization.</w:t>
      </w:r>
    </w:p>
    <w:p w14:paraId="181ECC20" w14:textId="77777777" w:rsidR="00573B1C" w:rsidRDefault="00573B1C" w:rsidP="00573B1C">
      <w:pPr>
        <w:pStyle w:val="NormalWeb"/>
        <w:numPr>
          <w:ilvl w:val="0"/>
          <w:numId w:val="10"/>
        </w:numPr>
      </w:pPr>
      <w:r>
        <w:rPr>
          <w:b/>
          <w:bCs/>
        </w:rPr>
        <w:t>Generalizability:</w:t>
      </w:r>
      <w:r>
        <w:t xml:space="preserve"> The findings and the model are based on a specific dataset and may not be fully generalizable to all companies without further validation.</w:t>
      </w:r>
    </w:p>
    <w:p w14:paraId="7089A06B" w14:textId="77777777" w:rsidR="00573B1C" w:rsidRDefault="00573B1C" w:rsidP="00573B1C">
      <w:pPr>
        <w:pStyle w:val="NormalWeb"/>
        <w:numPr>
          <w:ilvl w:val="0"/>
          <w:numId w:val="10"/>
        </w:numPr>
      </w:pPr>
      <w:r>
        <w:rPr>
          <w:b/>
          <w:bCs/>
        </w:rPr>
        <w:t>Causality:</w:t>
      </w:r>
      <w:r>
        <w:t xml:space="preserve"> While the analysis shows strong correlations, it does not prove causality. For example, while overtime is correlated with attrition, other unmeasured factors might also be at play.</w:t>
      </w:r>
    </w:p>
    <w:p w14:paraId="3A644BD4" w14:textId="7082486C" w:rsidR="00353CFC" w:rsidRDefault="00353CFC" w:rsidP="00353CFC">
      <w:pPr>
        <w:rPr>
          <w:b/>
          <w:bCs/>
          <w:sz w:val="40"/>
          <w:szCs w:val="40"/>
        </w:rPr>
      </w:pPr>
    </w:p>
    <w:p w14:paraId="786FA1F9" w14:textId="77777777" w:rsidR="003C4932" w:rsidRPr="00353CFC" w:rsidRDefault="003C4932" w:rsidP="00353CFC">
      <w:pPr>
        <w:rPr>
          <w:b/>
          <w:bCs/>
          <w:sz w:val="40"/>
          <w:szCs w:val="40"/>
        </w:rPr>
      </w:pPr>
    </w:p>
    <w:sectPr w:rsidR="003C4932" w:rsidRPr="00353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E523F"/>
    <w:multiLevelType w:val="multilevel"/>
    <w:tmpl w:val="FCB0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C400D"/>
    <w:multiLevelType w:val="multilevel"/>
    <w:tmpl w:val="C632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30F72"/>
    <w:multiLevelType w:val="multilevel"/>
    <w:tmpl w:val="56B4A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41550"/>
    <w:multiLevelType w:val="multilevel"/>
    <w:tmpl w:val="8328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82A80"/>
    <w:multiLevelType w:val="multilevel"/>
    <w:tmpl w:val="3DAA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20A8E"/>
    <w:multiLevelType w:val="multilevel"/>
    <w:tmpl w:val="5274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1E3D5F"/>
    <w:multiLevelType w:val="multilevel"/>
    <w:tmpl w:val="3EE4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54732E"/>
    <w:multiLevelType w:val="multilevel"/>
    <w:tmpl w:val="EB04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AA00EE"/>
    <w:multiLevelType w:val="multilevel"/>
    <w:tmpl w:val="93EA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273DA7"/>
    <w:multiLevelType w:val="multilevel"/>
    <w:tmpl w:val="D924C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690010">
    <w:abstractNumId w:val="9"/>
  </w:num>
  <w:num w:numId="2" w16cid:durableId="1360814696">
    <w:abstractNumId w:val="4"/>
  </w:num>
  <w:num w:numId="3" w16cid:durableId="801190419">
    <w:abstractNumId w:val="7"/>
  </w:num>
  <w:num w:numId="4" w16cid:durableId="1976567489">
    <w:abstractNumId w:val="8"/>
  </w:num>
  <w:num w:numId="5" w16cid:durableId="1260217083">
    <w:abstractNumId w:val="2"/>
  </w:num>
  <w:num w:numId="6" w16cid:durableId="286934811">
    <w:abstractNumId w:val="0"/>
  </w:num>
  <w:num w:numId="7" w16cid:durableId="1827748489">
    <w:abstractNumId w:val="1"/>
  </w:num>
  <w:num w:numId="8" w16cid:durableId="1665284275">
    <w:abstractNumId w:val="3"/>
  </w:num>
  <w:num w:numId="9" w16cid:durableId="209922824">
    <w:abstractNumId w:val="6"/>
  </w:num>
  <w:num w:numId="10" w16cid:durableId="17873886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05B"/>
    <w:rsid w:val="00070E92"/>
    <w:rsid w:val="00135BE2"/>
    <w:rsid w:val="00204D1C"/>
    <w:rsid w:val="002A550B"/>
    <w:rsid w:val="00353CFC"/>
    <w:rsid w:val="003A490F"/>
    <w:rsid w:val="003C4932"/>
    <w:rsid w:val="00443C31"/>
    <w:rsid w:val="004B2902"/>
    <w:rsid w:val="004B779F"/>
    <w:rsid w:val="00510B61"/>
    <w:rsid w:val="00573B1C"/>
    <w:rsid w:val="005B385F"/>
    <w:rsid w:val="00615CDA"/>
    <w:rsid w:val="008856BA"/>
    <w:rsid w:val="008C4ABC"/>
    <w:rsid w:val="008E196A"/>
    <w:rsid w:val="009C26DD"/>
    <w:rsid w:val="009C4C7A"/>
    <w:rsid w:val="009C766C"/>
    <w:rsid w:val="00A35534"/>
    <w:rsid w:val="00A818DD"/>
    <w:rsid w:val="00AA5C68"/>
    <w:rsid w:val="00BA7F08"/>
    <w:rsid w:val="00CA04CE"/>
    <w:rsid w:val="00CC64C4"/>
    <w:rsid w:val="00CF6B53"/>
    <w:rsid w:val="00D25A90"/>
    <w:rsid w:val="00DD151A"/>
    <w:rsid w:val="00EF105B"/>
    <w:rsid w:val="00F258FA"/>
    <w:rsid w:val="00F651FF"/>
    <w:rsid w:val="00FC7B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8ACD9"/>
  <w15:chartTrackingRefBased/>
  <w15:docId w15:val="{B31936EE-FEC9-44B5-BD1D-445463739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856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25A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56BA"/>
    <w:rPr>
      <w:rFonts w:ascii="Times New Roman" w:eastAsia="Times New Roman" w:hAnsi="Times New Roman" w:cs="Times New Roman"/>
      <w:b/>
      <w:bCs/>
      <w:sz w:val="27"/>
      <w:szCs w:val="27"/>
    </w:rPr>
  </w:style>
  <w:style w:type="character" w:styleId="Strong">
    <w:name w:val="Strong"/>
    <w:basedOn w:val="DefaultParagraphFont"/>
    <w:uiPriority w:val="22"/>
    <w:qFormat/>
    <w:rsid w:val="008856BA"/>
    <w:rPr>
      <w:b/>
      <w:bCs/>
    </w:rPr>
  </w:style>
  <w:style w:type="paragraph" w:styleId="NormalWeb">
    <w:name w:val="Normal (Web)"/>
    <w:basedOn w:val="Normal"/>
    <w:uiPriority w:val="99"/>
    <w:semiHidden/>
    <w:unhideWhenUsed/>
    <w:rsid w:val="008856B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856BA"/>
    <w:rPr>
      <w:rFonts w:ascii="Courier New" w:eastAsia="Times New Roman" w:hAnsi="Courier New" w:cs="Courier New"/>
      <w:sz w:val="20"/>
      <w:szCs w:val="20"/>
    </w:rPr>
  </w:style>
  <w:style w:type="character" w:customStyle="1" w:styleId="citation-66">
    <w:name w:val="citation-66"/>
    <w:basedOn w:val="DefaultParagraphFont"/>
    <w:rsid w:val="004B2902"/>
  </w:style>
  <w:style w:type="character" w:customStyle="1" w:styleId="Heading4Char">
    <w:name w:val="Heading 4 Char"/>
    <w:basedOn w:val="DefaultParagraphFont"/>
    <w:link w:val="Heading4"/>
    <w:uiPriority w:val="9"/>
    <w:semiHidden/>
    <w:rsid w:val="00D25A9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8834009">
      <w:bodyDiv w:val="1"/>
      <w:marLeft w:val="0"/>
      <w:marRight w:val="0"/>
      <w:marTop w:val="0"/>
      <w:marBottom w:val="0"/>
      <w:divBdr>
        <w:top w:val="none" w:sz="0" w:space="0" w:color="auto"/>
        <w:left w:val="none" w:sz="0" w:space="0" w:color="auto"/>
        <w:bottom w:val="none" w:sz="0" w:space="0" w:color="auto"/>
        <w:right w:val="none" w:sz="0" w:space="0" w:color="auto"/>
      </w:divBdr>
    </w:div>
    <w:div w:id="18432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1001</Words>
  <Characters>5706</Characters>
  <Application>Microsoft Office Word</Application>
  <DocSecurity>0</DocSecurity>
  <Lines>47</Lines>
  <Paragraphs>13</Paragraphs>
  <ScaleCrop>false</ScaleCrop>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20225004 Mohamed Fathy Elsayed Mohamed Mohamed</dc:creator>
  <cp:keywords/>
  <dc:description/>
  <cp:lastModifiedBy>20225004 Mohamed Fathy Elsayed Mohamed Mohamed</cp:lastModifiedBy>
  <cp:revision>1</cp:revision>
  <dcterms:created xsi:type="dcterms:W3CDTF">2025-08-12T09:35:00Z</dcterms:created>
  <dcterms:modified xsi:type="dcterms:W3CDTF">2025-08-12T10:43:00Z</dcterms:modified>
</cp:coreProperties>
</file>